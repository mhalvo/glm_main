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D323F3" w14:textId="00202AA4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Improving the interpretation of binary and count </w:t>
      </w:r>
      <w:r>
        <w:rPr>
          <w:rFonts w:ascii="Times New Roman" w:hAnsi="Times New Roman" w:cs="Times New Roman"/>
          <w:sz w:val="24"/>
          <w:szCs w:val="24"/>
        </w:rPr>
        <w:t>models</w:t>
      </w:r>
      <w:r w:rsidRPr="00CB29B0">
        <w:rPr>
          <w:rFonts w:ascii="Times New Roman" w:hAnsi="Times New Roman" w:cs="Times New Roman"/>
          <w:sz w:val="24"/>
          <w:szCs w:val="24"/>
        </w:rPr>
        <w:t>.</w:t>
      </w:r>
    </w:p>
    <w:p w14:paraId="40876C20" w14:textId="7902F908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 xml:space="preserve">Max A. Halvorson, Connor J. McCabe, </w:t>
      </w:r>
      <w:proofErr w:type="spellStart"/>
      <w:r w:rsidRPr="00CB29B0">
        <w:rPr>
          <w:rFonts w:ascii="Times New Roman" w:hAnsi="Times New Roman" w:cs="Times New Roman"/>
          <w:sz w:val="24"/>
          <w:szCs w:val="24"/>
        </w:rPr>
        <w:t>Xiaolin</w:t>
      </w:r>
      <w:proofErr w:type="spellEnd"/>
      <w:r w:rsidRPr="00CB29B0">
        <w:rPr>
          <w:rFonts w:ascii="Times New Roman" w:hAnsi="Times New Roman" w:cs="Times New Roman"/>
          <w:sz w:val="24"/>
          <w:szCs w:val="24"/>
        </w:rPr>
        <w:t xml:space="preserve"> Cao, David Huh, David Atkins, Kevin M. King</w:t>
      </w:r>
    </w:p>
    <w:p w14:paraId="0218B35A" w14:textId="4CA3137C" w:rsidR="00CB29B0" w:rsidRPr="00CB29B0" w:rsidRDefault="00CB29B0" w:rsidP="00CB29B0">
      <w:pPr>
        <w:jc w:val="center"/>
        <w:rPr>
          <w:rFonts w:ascii="Times New Roman" w:hAnsi="Times New Roman" w:cs="Times New Roman"/>
          <w:sz w:val="24"/>
          <w:szCs w:val="24"/>
        </w:rPr>
      </w:pPr>
      <w:r w:rsidRPr="00CB29B0">
        <w:rPr>
          <w:rFonts w:ascii="Times New Roman" w:hAnsi="Times New Roman" w:cs="Times New Roman"/>
          <w:sz w:val="24"/>
          <w:szCs w:val="24"/>
        </w:rPr>
        <w:t>University of Washington</w:t>
      </w:r>
    </w:p>
    <w:p w14:paraId="3917039F" w14:textId="77777777" w:rsidR="00CB29B0" w:rsidRPr="00CB29B0" w:rsidRDefault="00CB29B0">
      <w:pPr>
        <w:rPr>
          <w:rFonts w:ascii="Times New Roman" w:hAnsi="Times New Roman" w:cs="Times New Roman"/>
          <w:sz w:val="24"/>
          <w:szCs w:val="24"/>
        </w:rPr>
      </w:pPr>
    </w:p>
    <w:p w14:paraId="42F2C0EE" w14:textId="7C6C21BC" w:rsidR="001F2104" w:rsidRPr="00CB29B0" w:rsidRDefault="00EB651B">
      <w:pPr>
        <w:rPr>
          <w:rFonts w:ascii="Times New Roman" w:hAnsi="Times New Roman" w:cs="Times New Roman"/>
          <w:sz w:val="24"/>
          <w:szCs w:val="24"/>
        </w:rPr>
      </w:pPr>
      <w:del w:id="0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Non-linear</w:delText>
        </w:r>
      </w:del>
      <w:ins w:id="1" w:author="David Atkins" w:date="2018-04-12T08:40:00Z">
        <w:r w:rsidR="005C055E">
          <w:rPr>
            <w:rFonts w:ascii="Times New Roman" w:hAnsi="Times New Roman" w:cs="Times New Roman"/>
            <w:sz w:val="24"/>
            <w:szCs w:val="24"/>
          </w:rPr>
          <w:t>D</w:t>
        </w:r>
      </w:ins>
      <w:ins w:id="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iscrete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outcome distributions</w:t>
      </w:r>
      <w:r w:rsidR="00E12C14">
        <w:rPr>
          <w:rFonts w:ascii="Times New Roman" w:hAnsi="Times New Roman" w:cs="Times New Roman"/>
          <w:sz w:val="24"/>
          <w:szCs w:val="24"/>
        </w:rPr>
        <w:t xml:space="preserve"> are common in clinical science</w:t>
      </w:r>
      <w:ins w:id="3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, </w:t>
        </w:r>
      </w:ins>
      <w:del w:id="4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because researchers study phenomena that are </w:delText>
        </w:r>
        <w:r w:rsidR="00116536" w:rsidDel="005C055E">
          <w:rPr>
            <w:rFonts w:ascii="Times New Roman" w:hAnsi="Times New Roman" w:cs="Times New Roman"/>
            <w:sz w:val="24"/>
            <w:szCs w:val="24"/>
          </w:rPr>
          <w:delText xml:space="preserve">discretely measured. These </w:delText>
        </w:r>
      </w:del>
      <w:r w:rsidR="00116536">
        <w:rPr>
          <w:rFonts w:ascii="Times New Roman" w:hAnsi="Times New Roman" w:cs="Times New Roman"/>
          <w:sz w:val="24"/>
          <w:szCs w:val="24"/>
        </w:rPr>
        <w:t>includ</w:t>
      </w:r>
      <w:ins w:id="5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ing</w:t>
        </w:r>
      </w:ins>
      <w:del w:id="6" w:author="David Atkins" w:date="2018-04-12T08:34:00Z">
        <w:r w:rsidR="00116536" w:rsidDel="005C055E">
          <w:rPr>
            <w:rFonts w:ascii="Times New Roman" w:hAnsi="Times New Roman" w:cs="Times New Roman"/>
            <w:sz w:val="24"/>
            <w:szCs w:val="24"/>
          </w:rPr>
          <w:delText>e</w:delText>
        </w:r>
      </w:del>
      <w:r w:rsidR="00116536">
        <w:rPr>
          <w:rFonts w:ascii="Times New Roman" w:hAnsi="Times New Roman" w:cs="Times New Roman"/>
          <w:sz w:val="24"/>
          <w:szCs w:val="24"/>
        </w:rPr>
        <w:t xml:space="preserve"> </w:t>
      </w:r>
      <w:r w:rsidRPr="00CB29B0">
        <w:rPr>
          <w:rFonts w:ascii="Times New Roman" w:hAnsi="Times New Roman" w:cs="Times New Roman"/>
          <w:sz w:val="24"/>
          <w:szCs w:val="24"/>
        </w:rPr>
        <w:t xml:space="preserve">binary </w:t>
      </w:r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r w:rsidRPr="00CB29B0">
        <w:rPr>
          <w:rFonts w:ascii="Times New Roman" w:hAnsi="Times New Roman" w:cs="Times New Roman"/>
          <w:sz w:val="24"/>
          <w:szCs w:val="24"/>
        </w:rPr>
        <w:t>(</w:t>
      </w:r>
      <w:del w:id="7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such as </w:delText>
        </w:r>
      </w:del>
      <w:ins w:id="8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e.g., </w:t>
        </w:r>
      </w:ins>
      <w:r w:rsidRPr="00CB29B0">
        <w:rPr>
          <w:rFonts w:ascii="Times New Roman" w:hAnsi="Times New Roman" w:cs="Times New Roman"/>
          <w:sz w:val="24"/>
          <w:szCs w:val="24"/>
        </w:rPr>
        <w:t>treatment relapse, presence/absence of a diagnosis</w:t>
      </w:r>
      <w:r w:rsidR="00116536">
        <w:rPr>
          <w:rFonts w:ascii="Times New Roman" w:hAnsi="Times New Roman" w:cs="Times New Roman"/>
          <w:sz w:val="24"/>
          <w:szCs w:val="24"/>
        </w:rPr>
        <w:t xml:space="preserve">) and </w:t>
      </w:r>
      <w:ins w:id="9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 xml:space="preserve">count </w:t>
        </w:r>
      </w:ins>
      <w:r w:rsidR="00116536">
        <w:rPr>
          <w:rFonts w:ascii="Times New Roman" w:hAnsi="Times New Roman" w:cs="Times New Roman"/>
          <w:sz w:val="24"/>
          <w:szCs w:val="24"/>
        </w:rPr>
        <w:t xml:space="preserve">outcomes </w:t>
      </w:r>
      <w:del w:id="10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that are counts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(</w:t>
      </w:r>
      <w:del w:id="11" w:author="David Atkins" w:date="2018-04-12T08:34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such as</w:delText>
        </w:r>
      </w:del>
      <w:ins w:id="12" w:author="David Atkins" w:date="2018-04-12T08:34:00Z">
        <w:r w:rsidR="005C055E">
          <w:rPr>
            <w:rFonts w:ascii="Times New Roman" w:hAnsi="Times New Roman" w:cs="Times New Roman"/>
            <w:sz w:val="24"/>
            <w:szCs w:val="24"/>
          </w:rPr>
          <w:t>e.g.,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number of symptoms or problem behaviors endorsed). The general</w:t>
      </w:r>
      <w:ins w:id="13" w:author="David Atkins" w:date="2018-04-12T08:35:00Z">
        <w:r w:rsidR="005C055E">
          <w:rPr>
            <w:rFonts w:ascii="Times New Roman" w:hAnsi="Times New Roman" w:cs="Times New Roman"/>
            <w:sz w:val="24"/>
            <w:szCs w:val="24"/>
          </w:rPr>
          <w:t>ized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linear model</w:t>
      </w:r>
      <w:ins w:id="14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 (</w:t>
        </w:r>
        <w:proofErr w:type="spellStart"/>
        <w:r w:rsidR="00C45D06">
          <w:rPr>
            <w:rFonts w:ascii="Times New Roman" w:hAnsi="Times New Roman" w:cs="Times New Roman"/>
            <w:sz w:val="24"/>
            <w:szCs w:val="24"/>
          </w:rPr>
          <w:t>GzLM</w:t>
        </w:r>
        <w:proofErr w:type="spellEnd"/>
        <w:r w:rsidR="00C45D06">
          <w:rPr>
            <w:rFonts w:ascii="Times New Roman" w:hAnsi="Times New Roman" w:cs="Times New Roman"/>
            <w:sz w:val="24"/>
            <w:szCs w:val="24"/>
          </w:rPr>
          <w:t>)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15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and its extensions have long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16" w:author="David Atkins" w:date="2018-04-12T08:35:00Z">
        <w:r w:rsidR="005C055E">
          <w:rPr>
            <w:rFonts w:ascii="Times New Roman" w:hAnsi="Times New Roman" w:cs="Times New Roman"/>
            <w:sz w:val="24"/>
            <w:szCs w:val="24"/>
          </w:rPr>
          <w:t>s</w:t>
        </w:r>
      </w:ins>
      <w:del w:id="17" w:author="David Atkins" w:date="2018-04-12T08:35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>d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 a flexible means of quantifying these non-linear distributions. </w:t>
      </w:r>
      <w:commentRangeStart w:id="18"/>
      <w:r w:rsidRPr="00CB29B0">
        <w:rPr>
          <w:rFonts w:ascii="Times New Roman" w:hAnsi="Times New Roman" w:cs="Times New Roman"/>
          <w:sz w:val="24"/>
          <w:szCs w:val="24"/>
        </w:rPr>
        <w:t xml:space="preserve">However, </w:t>
      </w:r>
      <w:r w:rsidR="00E76E0C">
        <w:rPr>
          <w:rFonts w:ascii="Times New Roman" w:hAnsi="Times New Roman" w:cs="Times New Roman"/>
          <w:sz w:val="24"/>
          <w:szCs w:val="24"/>
        </w:rPr>
        <w:t xml:space="preserve">due to inherent non-linearity in these models, the interpretation of their parameters is </w:t>
      </w:r>
      <w:r w:rsidR="008C1809">
        <w:rPr>
          <w:rFonts w:ascii="Times New Roman" w:hAnsi="Times New Roman" w:cs="Times New Roman"/>
          <w:sz w:val="24"/>
          <w:szCs w:val="24"/>
        </w:rPr>
        <w:t xml:space="preserve">less </w:t>
      </w:r>
      <w:r w:rsidR="00E76E0C">
        <w:rPr>
          <w:rFonts w:ascii="Times New Roman" w:hAnsi="Times New Roman" w:cs="Times New Roman"/>
          <w:sz w:val="24"/>
          <w:szCs w:val="24"/>
        </w:rPr>
        <w:t xml:space="preserve">straightforward </w:t>
      </w:r>
      <w:r w:rsidR="00BC2BD8">
        <w:rPr>
          <w:rFonts w:ascii="Times New Roman" w:hAnsi="Times New Roman" w:cs="Times New Roman"/>
          <w:sz w:val="24"/>
          <w:szCs w:val="24"/>
        </w:rPr>
        <w:t>than</w:t>
      </w:r>
      <w:r w:rsidR="00E76E0C">
        <w:rPr>
          <w:rFonts w:ascii="Times New Roman" w:hAnsi="Times New Roman" w:cs="Times New Roman"/>
          <w:sz w:val="24"/>
          <w:szCs w:val="24"/>
        </w:rPr>
        <w:t xml:space="preserve"> interpretation of </w:t>
      </w:r>
      <w:r w:rsidRPr="00CB29B0">
        <w:rPr>
          <w:rFonts w:ascii="Times New Roman" w:hAnsi="Times New Roman" w:cs="Times New Roman"/>
          <w:sz w:val="24"/>
          <w:szCs w:val="24"/>
        </w:rPr>
        <w:t>linear models (such as regression).</w:t>
      </w:r>
      <w:commentRangeEnd w:id="18"/>
      <w:r w:rsidR="005C055E">
        <w:rPr>
          <w:rStyle w:val="CommentReference"/>
        </w:rPr>
        <w:commentReference w:id="18"/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ins w:id="19" w:author="David Atkins" w:date="2018-04-12T08:37:00Z">
        <w:r w:rsidR="005C055E">
          <w:rPr>
            <w:rFonts w:ascii="Times New Roman" w:hAnsi="Times New Roman" w:cs="Times New Roman"/>
            <w:sz w:val="24"/>
            <w:szCs w:val="24"/>
          </w:rPr>
          <w:t xml:space="preserve">Methodologists have proposed that these models should be interpreted </w:t>
        </w:r>
      </w:ins>
      <w:ins w:id="20" w:author="David Atkins" w:date="2018-04-12T08:38:00Z">
        <w:r w:rsidR="005C055E">
          <w:rPr>
            <w:rFonts w:ascii="Times New Roman" w:hAnsi="Times New Roman" w:cs="Times New Roman"/>
            <w:sz w:val="24"/>
            <w:szCs w:val="24"/>
          </w:rPr>
          <w:t xml:space="preserve">in the original units of the outcome (e.g., probabilities for binary outcomes, counts for count outcomes), whereas oftentimes applied researchers rely on odds-ratios or rate-ratios.  </w:t>
        </w:r>
      </w:ins>
      <w:del w:id="21" w:author="David Atkins" w:date="2018-04-12T08:39:00Z">
        <w:r w:rsidR="001C1DA3" w:rsidDel="005C055E">
          <w:rPr>
            <w:rFonts w:ascii="Times New Roman" w:hAnsi="Times New Roman" w:cs="Times New Roman"/>
            <w:sz w:val="24"/>
            <w:szCs w:val="24"/>
          </w:rPr>
          <w:delText>We assert that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 researchers who apply the GLM to binary and count distributions </w:delText>
        </w:r>
        <w:r w:rsidR="008C1809" w:rsidDel="005C055E">
          <w:rPr>
            <w:rFonts w:ascii="Times New Roman" w:hAnsi="Times New Roman" w:cs="Times New Roman"/>
            <w:sz w:val="24"/>
            <w:szCs w:val="24"/>
          </w:rPr>
          <w:delText xml:space="preserve">should strive to communicate </w:delText>
        </w:r>
        <w:r w:rsidR="001C1DA3" w:rsidDel="005C055E">
          <w:rPr>
            <w:rFonts w:ascii="Times New Roman" w:hAnsi="Times New Roman" w:cs="Times New Roman"/>
            <w:sz w:val="24"/>
            <w:szCs w:val="24"/>
          </w:rPr>
          <w:delText>their results in a manner that is both careful and accessible to a broad audience</w:delText>
        </w:r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.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We reviewed </w:t>
      </w:r>
      <w:ins w:id="22" w:author="Kevin King" w:date="2018-04-12T09:14:00Z">
        <w:r w:rsidR="00C45D06">
          <w:rPr>
            <w:rFonts w:ascii="Times New Roman" w:hAnsi="Times New Roman" w:cs="Times New Roman"/>
            <w:sz w:val="24"/>
            <w:szCs w:val="24"/>
          </w:rPr>
          <w:t>all articles publis</w:t>
        </w:r>
      </w:ins>
      <w:ins w:id="23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hed in the 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Journal of Abnormal Psychology </w:t>
        </w:r>
        <w:r w:rsidR="00C45D06" w:rsidRPr="00C45D06">
          <w:rPr>
            <w:rFonts w:ascii="Times New Roman" w:hAnsi="Times New Roman" w:cs="Times New Roman"/>
            <w:sz w:val="24"/>
            <w:szCs w:val="24"/>
            <w:rPrChange w:id="24" w:author="Kevin King" w:date="2018-04-12T09:15:00Z">
              <w:rPr>
                <w:rFonts w:ascii="Times New Roman" w:hAnsi="Times New Roman" w:cs="Times New Roman"/>
                <w:i/>
                <w:sz w:val="24"/>
                <w:szCs w:val="24"/>
              </w:rPr>
            </w:rPrChange>
          </w:rPr>
          <w:t>and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 Journal of Consulting and Clinical Psychology </w:t>
        </w:r>
        <w:r w:rsidR="00C45D06">
          <w:rPr>
            <w:rFonts w:ascii="Times New Roman" w:hAnsi="Times New Roman" w:cs="Times New Roman"/>
            <w:sz w:val="24"/>
            <w:szCs w:val="24"/>
          </w:rPr>
          <w:t xml:space="preserve">between 2007 and 2017 that reported using a </w:t>
        </w:r>
        <w:proofErr w:type="spellStart"/>
        <w:r w:rsidR="00C45D06">
          <w:rPr>
            <w:rFonts w:ascii="Times New Roman" w:hAnsi="Times New Roman" w:cs="Times New Roman"/>
            <w:sz w:val="24"/>
            <w:szCs w:val="24"/>
          </w:rPr>
          <w:t>GzLM</w:t>
        </w:r>
      </w:ins>
      <w:proofErr w:type="spellEnd"/>
      <w:ins w:id="25" w:author="Kevin M. King" w:date="2018-04-12T09:16:00Z">
        <w:r w:rsidR="00C45D06">
          <w:rPr>
            <w:rFonts w:ascii="Times New Roman" w:hAnsi="Times New Roman" w:cs="Times New Roman"/>
            <w:sz w:val="24"/>
            <w:szCs w:val="24"/>
          </w:rPr>
          <w:t xml:space="preserve"> (</w:t>
        </w:r>
        <w:r w:rsidR="00C45D06">
          <w:rPr>
            <w:rFonts w:ascii="Times New Roman" w:hAnsi="Times New Roman" w:cs="Times New Roman"/>
            <w:i/>
            <w:sz w:val="24"/>
            <w:szCs w:val="24"/>
          </w:rPr>
          <w:t xml:space="preserve">n </w:t>
        </w:r>
        <w:r w:rsidR="00C45D06">
          <w:rPr>
            <w:rFonts w:ascii="Times New Roman" w:hAnsi="Times New Roman" w:cs="Times New Roman"/>
            <w:sz w:val="24"/>
            <w:szCs w:val="24"/>
          </w:rPr>
          <w:t>=55)</w:t>
        </w:r>
      </w:ins>
      <w:ins w:id="26" w:author="Kevin King" w:date="2018-04-12T09:15:00Z">
        <w:r w:rsidR="00C45D06">
          <w:rPr>
            <w:rFonts w:ascii="Times New Roman" w:hAnsi="Times New Roman" w:cs="Times New Roman"/>
            <w:sz w:val="24"/>
            <w:szCs w:val="24"/>
          </w:rPr>
          <w:t xml:space="preserve">. </w:t>
        </w:r>
      </w:ins>
      <w:ins w:id="27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>It was c</w:t>
        </w:r>
      </w:ins>
      <w:ins w:id="28" w:author="Kevin King" w:date="2018-04-12T09:16:00Z">
        <w:del w:id="29" w:author="Kevin M. King" w:date="2018-04-12T09:17:00Z">
          <w:r w:rsidR="00C45D06" w:rsidDel="00C45D06">
            <w:rPr>
              <w:rFonts w:ascii="Times New Roman" w:hAnsi="Times New Roman" w:cs="Times New Roman"/>
              <w:sz w:val="24"/>
              <w:szCs w:val="24"/>
            </w:rPr>
            <w:delText>C</w:delText>
          </w:r>
        </w:del>
      </w:ins>
      <w:del w:id="30" w:author="Kevin King" w:date="2018-04-12T09:16:00Z">
        <w:r w:rsidRPr="00CB29B0" w:rsidDel="00C45D06">
          <w:rPr>
            <w:rFonts w:ascii="Times New Roman" w:hAnsi="Times New Roman" w:cs="Times New Roman"/>
            <w:sz w:val="24"/>
            <w:szCs w:val="24"/>
          </w:rPr>
          <w:delText xml:space="preserve">the clinical science literature and found </w:delText>
        </w:r>
        <w:r w:rsidR="00E76E0C" w:rsidDel="00C45D06">
          <w:rPr>
            <w:rFonts w:ascii="Times New Roman" w:hAnsi="Times New Roman" w:cs="Times New Roman"/>
            <w:sz w:val="24"/>
            <w:szCs w:val="24"/>
          </w:rPr>
          <w:delText>that c</w:delText>
        </w:r>
      </w:del>
      <w:r w:rsidR="00E76E0C">
        <w:rPr>
          <w:rFonts w:ascii="Times New Roman" w:hAnsi="Times New Roman" w:cs="Times New Roman"/>
          <w:sz w:val="24"/>
          <w:szCs w:val="24"/>
        </w:rPr>
        <w:t>ommon practice (</w:t>
      </w:r>
      <w:del w:id="31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XX</w:delText>
        </w:r>
      </w:del>
      <w:ins w:id="32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>81</w:t>
        </w:r>
      </w:ins>
      <w:r w:rsidR="00E76E0C">
        <w:rPr>
          <w:rFonts w:ascii="Times New Roman" w:hAnsi="Times New Roman" w:cs="Times New Roman"/>
          <w:sz w:val="24"/>
          <w:szCs w:val="24"/>
        </w:rPr>
        <w:t>% of papers)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del w:id="33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 xml:space="preserve">is 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for </w:t>
      </w:r>
      <w:r w:rsidRPr="00CB29B0">
        <w:rPr>
          <w:rFonts w:ascii="Times New Roman" w:hAnsi="Times New Roman" w:cs="Times New Roman"/>
          <w:sz w:val="24"/>
          <w:szCs w:val="24"/>
        </w:rPr>
        <w:t xml:space="preserve">researchers </w:t>
      </w:r>
      <w:r w:rsidR="00E76E0C">
        <w:rPr>
          <w:rFonts w:ascii="Times New Roman" w:hAnsi="Times New Roman" w:cs="Times New Roman"/>
          <w:sz w:val="24"/>
          <w:szCs w:val="24"/>
        </w:rPr>
        <w:t>to provide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 xml:space="preserve">odds ratios </w:t>
      </w:r>
      <w:del w:id="34" w:author="Kevin M. King" w:date="2018-04-12T09:17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 xml:space="preserve">and </w:delText>
        </w:r>
      </w:del>
      <w:ins w:id="35" w:author="Kevin M. King" w:date="2018-04-12T09:17:00Z">
        <w:r w:rsidR="00C45D06">
          <w:rPr>
            <w:rFonts w:ascii="Times New Roman" w:hAnsi="Times New Roman" w:cs="Times New Roman"/>
            <w:sz w:val="24"/>
            <w:szCs w:val="24"/>
          </w:rPr>
          <w:t>and/or</w:t>
        </w:r>
        <w:r w:rsidR="00C45D0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="00E76E0C">
        <w:rPr>
          <w:rFonts w:ascii="Times New Roman" w:hAnsi="Times New Roman" w:cs="Times New Roman"/>
          <w:sz w:val="24"/>
          <w:szCs w:val="24"/>
        </w:rPr>
        <w:t xml:space="preserve">risk ratios. </w:t>
      </w:r>
      <w:ins w:id="36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 xml:space="preserve">Only two </w:t>
        </w:r>
      </w:ins>
      <w:del w:id="37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V</w:delText>
        </w:r>
        <w:r w:rsidR="00E12C14" w:rsidDel="00C45D06">
          <w:rPr>
            <w:rFonts w:ascii="Times New Roman" w:hAnsi="Times New Roman" w:cs="Times New Roman"/>
            <w:sz w:val="24"/>
            <w:szCs w:val="24"/>
          </w:rPr>
          <w:delText xml:space="preserve">ery few </w:delText>
        </w:r>
      </w:del>
      <w:r w:rsidR="00244E6F">
        <w:rPr>
          <w:rFonts w:ascii="Times New Roman" w:hAnsi="Times New Roman" w:cs="Times New Roman"/>
          <w:sz w:val="24"/>
          <w:szCs w:val="24"/>
        </w:rPr>
        <w:t>papers</w:t>
      </w:r>
      <w:r w:rsidR="00E76E0C">
        <w:rPr>
          <w:rFonts w:ascii="Times New Roman" w:hAnsi="Times New Roman" w:cs="Times New Roman"/>
          <w:sz w:val="24"/>
          <w:szCs w:val="24"/>
        </w:rPr>
        <w:t xml:space="preserve"> (</w:t>
      </w:r>
      <w:del w:id="38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XX</w:delText>
        </w:r>
      </w:del>
      <w:ins w:id="39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>3.6</w:t>
        </w:r>
      </w:ins>
      <w:r w:rsidR="00E76E0C">
        <w:rPr>
          <w:rFonts w:ascii="Times New Roman" w:hAnsi="Times New Roman" w:cs="Times New Roman"/>
          <w:sz w:val="24"/>
          <w:szCs w:val="24"/>
        </w:rPr>
        <w:t>%)</w:t>
      </w:r>
      <w:del w:id="40" w:author="Kevin M. King" w:date="2018-04-12T09:18:00Z">
        <w:r w:rsidR="00E76E0C" w:rsidDel="00C45D06">
          <w:rPr>
            <w:rFonts w:ascii="Times New Roman" w:hAnsi="Times New Roman" w:cs="Times New Roman"/>
            <w:sz w:val="24"/>
            <w:szCs w:val="24"/>
          </w:rPr>
          <w:delText>, however,</w:delText>
        </w:r>
        <w:r w:rsidR="00E12C14" w:rsidDel="00C45D06">
          <w:rPr>
            <w:rFonts w:ascii="Times New Roman" w:hAnsi="Times New Roman" w:cs="Times New Roman"/>
            <w:sz w:val="24"/>
            <w:szCs w:val="24"/>
          </w:rPr>
          <w:delText xml:space="preserve"> </w:delText>
        </w:r>
      </w:del>
      <w:ins w:id="41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 xml:space="preserve"> 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communicated </w:t>
      </w:r>
      <w:r w:rsidR="00244E6F">
        <w:rPr>
          <w:rFonts w:ascii="Times New Roman" w:hAnsi="Times New Roman" w:cs="Times New Roman"/>
          <w:sz w:val="24"/>
          <w:szCs w:val="24"/>
        </w:rPr>
        <w:t xml:space="preserve">findings </w:t>
      </w:r>
      <w:commentRangeStart w:id="42"/>
      <w:r w:rsidRPr="00CB29B0">
        <w:rPr>
          <w:rFonts w:ascii="Times New Roman" w:hAnsi="Times New Roman" w:cs="Times New Roman"/>
          <w:sz w:val="24"/>
          <w:szCs w:val="24"/>
        </w:rPr>
        <w:t>in a way that non-experts could understand</w:t>
      </w:r>
      <w:commentRangeEnd w:id="42"/>
      <w:r w:rsidR="005C055E">
        <w:rPr>
          <w:rStyle w:val="CommentReference"/>
        </w:rPr>
        <w:commentReference w:id="42"/>
      </w:r>
      <w:ins w:id="43" w:author="Kevin M. King" w:date="2018-04-12T09:18:00Z">
        <w:r w:rsidR="00C45D06">
          <w:rPr>
            <w:rFonts w:ascii="Times New Roman" w:hAnsi="Times New Roman" w:cs="Times New Roman"/>
            <w:sz w:val="24"/>
            <w:szCs w:val="24"/>
          </w:rPr>
          <w:t>, using either predicted probabilities or counts, or visualizing the effects in an intuitive manner</w:t>
        </w:r>
      </w:ins>
      <w:bookmarkStart w:id="44" w:name="_GoBack"/>
      <w:bookmarkEnd w:id="44"/>
      <w:r w:rsidRPr="00CB29B0">
        <w:rPr>
          <w:rFonts w:ascii="Times New Roman" w:hAnsi="Times New Roman" w:cs="Times New Roman"/>
          <w:sz w:val="24"/>
          <w:szCs w:val="24"/>
        </w:rPr>
        <w:t xml:space="preserve">. </w:t>
      </w:r>
      <w:r w:rsidR="00E76E0C">
        <w:rPr>
          <w:rFonts w:ascii="Times New Roman" w:hAnsi="Times New Roman" w:cs="Times New Roman"/>
          <w:sz w:val="24"/>
          <w:szCs w:val="24"/>
        </w:rPr>
        <w:t>T</w:t>
      </w:r>
      <w:r w:rsidRPr="00CB29B0">
        <w:rPr>
          <w:rFonts w:ascii="Times New Roman" w:hAnsi="Times New Roman" w:cs="Times New Roman"/>
          <w:sz w:val="24"/>
          <w:szCs w:val="24"/>
        </w:rPr>
        <w:t xml:space="preserve">he </w:t>
      </w:r>
      <w:del w:id="45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goal of the </w:delText>
        </w:r>
      </w:del>
      <w:r w:rsidRPr="00CB29B0">
        <w:rPr>
          <w:rFonts w:ascii="Times New Roman" w:hAnsi="Times New Roman" w:cs="Times New Roman"/>
          <w:sz w:val="24"/>
          <w:szCs w:val="24"/>
        </w:rPr>
        <w:t xml:space="preserve">current manuscript </w:t>
      </w:r>
      <w:del w:id="46" w:author="David Atkins" w:date="2018-04-12T08:41:00Z">
        <w:r w:rsidRPr="00CB29B0" w:rsidDel="005C055E">
          <w:rPr>
            <w:rFonts w:ascii="Times New Roman" w:hAnsi="Times New Roman" w:cs="Times New Roman"/>
            <w:sz w:val="24"/>
            <w:szCs w:val="24"/>
          </w:rPr>
          <w:delText xml:space="preserve">is to </w:delText>
        </w:r>
      </w:del>
      <w:r w:rsidRPr="00CB29B0">
        <w:rPr>
          <w:rFonts w:ascii="Times New Roman" w:hAnsi="Times New Roman" w:cs="Times New Roman"/>
          <w:sz w:val="24"/>
          <w:szCs w:val="24"/>
        </w:rPr>
        <w:t>provide</w:t>
      </w:r>
      <w:ins w:id="47" w:author="David Atkins" w:date="2018-04-12T08:41:00Z">
        <w:r w:rsidR="005C055E">
          <w:rPr>
            <w:rFonts w:ascii="Times New Roman" w:hAnsi="Times New Roman" w:cs="Times New Roman"/>
            <w:sz w:val="24"/>
            <w:szCs w:val="24"/>
          </w:rPr>
          <w:t>s</w:t>
        </w:r>
      </w:ins>
      <w:r w:rsidRPr="00CB29B0">
        <w:rPr>
          <w:rFonts w:ascii="Times New Roman" w:hAnsi="Times New Roman" w:cs="Times New Roman"/>
          <w:sz w:val="24"/>
          <w:szCs w:val="24"/>
        </w:rPr>
        <w:t xml:space="preserve"> a tutorial on interpret</w:t>
      </w:r>
      <w:r w:rsidR="000E3A97" w:rsidRPr="00CB29B0">
        <w:rPr>
          <w:rFonts w:ascii="Times New Roman" w:hAnsi="Times New Roman" w:cs="Times New Roman"/>
          <w:sz w:val="24"/>
          <w:szCs w:val="24"/>
        </w:rPr>
        <w:t>ing</w:t>
      </w:r>
      <w:r w:rsidRPr="00CB29B0">
        <w:rPr>
          <w:rFonts w:ascii="Times New Roman" w:hAnsi="Times New Roman" w:cs="Times New Roman"/>
          <w:sz w:val="24"/>
          <w:szCs w:val="24"/>
        </w:rPr>
        <w:t xml:space="preserve"> model coefficients from binary and count models. We </w:t>
      </w:r>
      <w:r w:rsidR="00E76E0C">
        <w:rPr>
          <w:rFonts w:ascii="Times New Roman" w:hAnsi="Times New Roman" w:cs="Times New Roman"/>
          <w:sz w:val="24"/>
          <w:szCs w:val="24"/>
        </w:rPr>
        <w:t>advocate for extracting quantities of direct substantive interest</w:t>
      </w:r>
      <w:r w:rsidRPr="00CB29B0">
        <w:rPr>
          <w:rFonts w:ascii="Times New Roman" w:hAnsi="Times New Roman" w:cs="Times New Roman"/>
          <w:sz w:val="24"/>
          <w:szCs w:val="24"/>
        </w:rPr>
        <w:t xml:space="preserve"> </w:t>
      </w:r>
      <w:r w:rsidR="00E76E0C">
        <w:rPr>
          <w:rFonts w:ascii="Times New Roman" w:hAnsi="Times New Roman" w:cs="Times New Roman"/>
          <w:sz w:val="24"/>
          <w:szCs w:val="24"/>
        </w:rPr>
        <w:t>such as predicted probabilities and counts</w:t>
      </w:r>
      <w:del w:id="48" w:author="David Atkins" w:date="2018-04-12T08:41:00Z">
        <w:r w:rsidR="00E76E0C" w:rsidDel="005C055E">
          <w:rPr>
            <w:rFonts w:ascii="Times New Roman" w:hAnsi="Times New Roman" w:cs="Times New Roman"/>
            <w:sz w:val="24"/>
            <w:szCs w:val="24"/>
          </w:rPr>
          <w:delText>,</w:delText>
        </w:r>
      </w:del>
      <w:r w:rsidR="00E76E0C">
        <w:rPr>
          <w:rFonts w:ascii="Times New Roman" w:hAnsi="Times New Roman" w:cs="Times New Roman"/>
          <w:sz w:val="24"/>
          <w:szCs w:val="24"/>
        </w:rPr>
        <w:t xml:space="preserve"> and displaying these quantities in simple visual displays. We</w:t>
      </w:r>
      <w:r w:rsidRPr="00CB29B0">
        <w:rPr>
          <w:rFonts w:ascii="Times New Roman" w:hAnsi="Times New Roman" w:cs="Times New Roman"/>
          <w:sz w:val="24"/>
          <w:szCs w:val="24"/>
        </w:rPr>
        <w:t xml:space="preserve"> introduce a free a</w:t>
      </w:r>
      <w:r w:rsidR="00E76E0C">
        <w:rPr>
          <w:rFonts w:ascii="Times New Roman" w:hAnsi="Times New Roman" w:cs="Times New Roman"/>
          <w:sz w:val="24"/>
          <w:szCs w:val="24"/>
        </w:rPr>
        <w:t>nd easy-to-</w:t>
      </w:r>
      <w:r w:rsidRPr="00CB29B0">
        <w:rPr>
          <w:rFonts w:ascii="Times New Roman" w:hAnsi="Times New Roman" w:cs="Times New Roman"/>
          <w:sz w:val="24"/>
          <w:szCs w:val="24"/>
        </w:rPr>
        <w:t>use web application allowing researchers to display model results in an eas</w:t>
      </w:r>
      <w:r w:rsidR="000E3A97" w:rsidRPr="00CB29B0">
        <w:rPr>
          <w:rFonts w:ascii="Times New Roman" w:hAnsi="Times New Roman" w:cs="Times New Roman"/>
          <w:sz w:val="24"/>
          <w:szCs w:val="24"/>
        </w:rPr>
        <w:t>y-to-understand</w:t>
      </w:r>
      <w:r w:rsidRPr="00CB29B0">
        <w:rPr>
          <w:rFonts w:ascii="Times New Roman" w:hAnsi="Times New Roman" w:cs="Times New Roman"/>
          <w:sz w:val="24"/>
          <w:szCs w:val="24"/>
        </w:rPr>
        <w:t xml:space="preserve"> format.</w:t>
      </w:r>
    </w:p>
    <w:sectPr w:rsidR="001F2104" w:rsidRPr="00CB29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8" w:author="David Atkins" w:date="2018-04-12T08:35:00Z" w:initials="DA">
    <w:p w14:paraId="16DA8574" w14:textId="5CBBAB59" w:rsidR="005C055E" w:rsidRDefault="005C055E">
      <w:pPr>
        <w:pStyle w:val="CommentText"/>
      </w:pPr>
      <w:r>
        <w:rPr>
          <w:rStyle w:val="CommentReference"/>
        </w:rPr>
        <w:annotationRef/>
      </w:r>
      <w:r>
        <w:t>This is probably fine as is, though the key distinction is really a non-identity link function – either the logit or log for categorical and count, respectively.  But, probably would sound too ‘</w:t>
      </w:r>
      <w:proofErr w:type="spellStart"/>
      <w:r>
        <w:t>statsy</w:t>
      </w:r>
      <w:proofErr w:type="spellEnd"/>
      <w:r>
        <w:t>’ in the abstract.</w:t>
      </w:r>
    </w:p>
  </w:comment>
  <w:comment w:id="42" w:author="David Atkins" w:date="2018-04-12T08:40:00Z" w:initials="DA">
    <w:p w14:paraId="1A2B27EF" w14:textId="43393764" w:rsidR="005C055E" w:rsidRDefault="005C055E">
      <w:pPr>
        <w:pStyle w:val="CommentText"/>
      </w:pPr>
      <w:r>
        <w:rPr>
          <w:rStyle w:val="CommentReference"/>
        </w:rPr>
        <w:annotationRef/>
      </w:r>
      <w:r>
        <w:t>Maybe connect to ‘original scaling of outcome’.  This might be unclear as to what you’re referring to.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6DA8574" w15:done="0"/>
  <w15:commentEx w15:paraId="1A2B27EF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6DA8574" w16cid:durableId="1E7998E2"/>
  <w16cid:commentId w16cid:paraId="1A2B27EF" w16cid:durableId="1E799A00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David Atkins">
    <w15:presenceInfo w15:providerId="Windows Live" w15:userId="1dfaea0c-bdc0-4a1f-9f8e-cb639a7501e7"/>
  </w15:person>
  <w15:person w15:author="Kevin King">
    <w15:presenceInfo w15:providerId="None" w15:userId="Kevin King"/>
  </w15:person>
  <w15:person w15:author="Kevin M. King">
    <w15:presenceInfo w15:providerId="None" w15:userId="Kevin M. Ki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651B"/>
    <w:rsid w:val="000E3A97"/>
    <w:rsid w:val="00116536"/>
    <w:rsid w:val="001C1DA3"/>
    <w:rsid w:val="00244E6F"/>
    <w:rsid w:val="00315923"/>
    <w:rsid w:val="004864FD"/>
    <w:rsid w:val="004F46FE"/>
    <w:rsid w:val="005C055E"/>
    <w:rsid w:val="00754C0D"/>
    <w:rsid w:val="007F14F7"/>
    <w:rsid w:val="008761C9"/>
    <w:rsid w:val="008C1809"/>
    <w:rsid w:val="00BC2BD8"/>
    <w:rsid w:val="00C45D06"/>
    <w:rsid w:val="00CB29B0"/>
    <w:rsid w:val="00CC56B2"/>
    <w:rsid w:val="00DE1583"/>
    <w:rsid w:val="00E12C14"/>
    <w:rsid w:val="00E76E0C"/>
    <w:rsid w:val="00EB651B"/>
    <w:rsid w:val="00F9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608AB"/>
  <w15:chartTrackingRefBased/>
  <w15:docId w15:val="{7659730D-5932-4D1A-90B1-E822E4A8F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055E"/>
    <w:pPr>
      <w:spacing w:after="0"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055E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5C055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055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055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05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055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335</Words>
  <Characters>1914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Halvorson</dc:creator>
  <cp:keywords/>
  <dc:description/>
  <cp:lastModifiedBy>Kevin M. King</cp:lastModifiedBy>
  <cp:revision>2</cp:revision>
  <dcterms:created xsi:type="dcterms:W3CDTF">2018-04-12T16:19:00Z</dcterms:created>
  <dcterms:modified xsi:type="dcterms:W3CDTF">2018-04-12T16:19:00Z</dcterms:modified>
</cp:coreProperties>
</file>