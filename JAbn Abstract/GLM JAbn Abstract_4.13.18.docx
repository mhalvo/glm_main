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323F3" w14:textId="00202AA4" w:rsidR="00CB29B0" w:rsidRPr="00CB29B0" w:rsidRDefault="00CB29B0" w:rsidP="00CB29B0">
      <w:pPr>
        <w:jc w:val="center"/>
        <w:rPr>
          <w:rFonts w:ascii="Times New Roman" w:hAnsi="Times New Roman" w:cs="Times New Roman"/>
          <w:sz w:val="24"/>
          <w:szCs w:val="24"/>
        </w:rPr>
      </w:pPr>
      <w:r w:rsidRPr="00CB29B0">
        <w:rPr>
          <w:rFonts w:ascii="Times New Roman" w:hAnsi="Times New Roman" w:cs="Times New Roman"/>
          <w:sz w:val="24"/>
          <w:szCs w:val="24"/>
        </w:rPr>
        <w:t xml:space="preserve">Improving the interpretation of binary and count </w:t>
      </w:r>
      <w:r>
        <w:rPr>
          <w:rFonts w:ascii="Times New Roman" w:hAnsi="Times New Roman" w:cs="Times New Roman"/>
          <w:sz w:val="24"/>
          <w:szCs w:val="24"/>
        </w:rPr>
        <w:t>models</w:t>
      </w:r>
      <w:r w:rsidRPr="00CB29B0">
        <w:rPr>
          <w:rFonts w:ascii="Times New Roman" w:hAnsi="Times New Roman" w:cs="Times New Roman"/>
          <w:sz w:val="24"/>
          <w:szCs w:val="24"/>
        </w:rPr>
        <w:t>.</w:t>
      </w:r>
    </w:p>
    <w:p w14:paraId="40876C20" w14:textId="7902F908" w:rsidR="00CB29B0" w:rsidRPr="00CB29B0" w:rsidRDefault="00CB29B0" w:rsidP="00CB29B0">
      <w:pPr>
        <w:jc w:val="center"/>
        <w:rPr>
          <w:rFonts w:ascii="Times New Roman" w:hAnsi="Times New Roman" w:cs="Times New Roman"/>
          <w:sz w:val="24"/>
          <w:szCs w:val="24"/>
        </w:rPr>
      </w:pPr>
      <w:r w:rsidRPr="00CB29B0">
        <w:rPr>
          <w:rFonts w:ascii="Times New Roman" w:hAnsi="Times New Roman" w:cs="Times New Roman"/>
          <w:sz w:val="24"/>
          <w:szCs w:val="24"/>
        </w:rPr>
        <w:t>Max A. Halvorson, Connor J. McCabe, Xiaolin Cao, David Huh, David Atkins, Kevin M. King</w:t>
      </w:r>
    </w:p>
    <w:p w14:paraId="0218B35A" w14:textId="4CA3137C" w:rsidR="00CB29B0" w:rsidRPr="00CB29B0" w:rsidRDefault="00CB29B0" w:rsidP="00CB29B0">
      <w:pPr>
        <w:jc w:val="center"/>
        <w:rPr>
          <w:rFonts w:ascii="Times New Roman" w:hAnsi="Times New Roman" w:cs="Times New Roman"/>
          <w:sz w:val="24"/>
          <w:szCs w:val="24"/>
        </w:rPr>
      </w:pPr>
      <w:r w:rsidRPr="00CB29B0">
        <w:rPr>
          <w:rFonts w:ascii="Times New Roman" w:hAnsi="Times New Roman" w:cs="Times New Roman"/>
          <w:sz w:val="24"/>
          <w:szCs w:val="24"/>
        </w:rPr>
        <w:t>University of Washington</w:t>
      </w:r>
    </w:p>
    <w:p w14:paraId="3917039F" w14:textId="77777777" w:rsidR="00CB29B0" w:rsidRPr="00CB29B0" w:rsidRDefault="00CB29B0">
      <w:pPr>
        <w:rPr>
          <w:rFonts w:ascii="Times New Roman" w:hAnsi="Times New Roman" w:cs="Times New Roman"/>
          <w:sz w:val="24"/>
          <w:szCs w:val="24"/>
        </w:rPr>
      </w:pPr>
    </w:p>
    <w:p w14:paraId="42F2C0EE" w14:textId="25F37C70" w:rsidR="001F2104" w:rsidRPr="00CB29B0" w:rsidRDefault="00EB651B">
      <w:pPr>
        <w:rPr>
          <w:rFonts w:ascii="Times New Roman" w:hAnsi="Times New Roman" w:cs="Times New Roman"/>
          <w:sz w:val="24"/>
          <w:szCs w:val="24"/>
        </w:rPr>
      </w:pPr>
      <w:del w:id="0" w:author="David Atkins" w:date="2018-04-12T08:34:00Z">
        <w:r w:rsidRPr="00CB29B0" w:rsidDel="005C055E">
          <w:rPr>
            <w:rFonts w:ascii="Times New Roman" w:hAnsi="Times New Roman" w:cs="Times New Roman"/>
            <w:sz w:val="24"/>
            <w:szCs w:val="24"/>
          </w:rPr>
          <w:delText>Non-linear</w:delText>
        </w:r>
      </w:del>
      <w:ins w:id="1" w:author="David Atkins" w:date="2018-04-12T08:40:00Z">
        <w:r w:rsidR="005C055E">
          <w:rPr>
            <w:rFonts w:ascii="Times New Roman" w:hAnsi="Times New Roman" w:cs="Times New Roman"/>
            <w:sz w:val="24"/>
            <w:szCs w:val="24"/>
          </w:rPr>
          <w:t>D</w:t>
        </w:r>
      </w:ins>
      <w:ins w:id="2" w:author="David Atkins" w:date="2018-04-12T08:34:00Z">
        <w:r w:rsidR="005C055E">
          <w:rPr>
            <w:rFonts w:ascii="Times New Roman" w:hAnsi="Times New Roman" w:cs="Times New Roman"/>
            <w:sz w:val="24"/>
            <w:szCs w:val="24"/>
          </w:rPr>
          <w:t>iscrete</w:t>
        </w:r>
      </w:ins>
      <w:r w:rsidRPr="00CB29B0">
        <w:rPr>
          <w:rFonts w:ascii="Times New Roman" w:hAnsi="Times New Roman" w:cs="Times New Roman"/>
          <w:sz w:val="24"/>
          <w:szCs w:val="24"/>
        </w:rPr>
        <w:t xml:space="preserve"> outcome distributions</w:t>
      </w:r>
      <w:r w:rsidR="00E12C14">
        <w:rPr>
          <w:rFonts w:ascii="Times New Roman" w:hAnsi="Times New Roman" w:cs="Times New Roman"/>
          <w:sz w:val="24"/>
          <w:szCs w:val="24"/>
        </w:rPr>
        <w:t xml:space="preserve"> are common in clinical science</w:t>
      </w:r>
      <w:ins w:id="3" w:author="David Atkins" w:date="2018-04-12T08:34:00Z">
        <w:r w:rsidR="005C055E">
          <w:rPr>
            <w:rFonts w:ascii="Times New Roman" w:hAnsi="Times New Roman" w:cs="Times New Roman"/>
            <w:sz w:val="24"/>
            <w:szCs w:val="24"/>
          </w:rPr>
          <w:t xml:space="preserve">, </w:t>
        </w:r>
      </w:ins>
      <w:del w:id="4" w:author="David Atkins" w:date="2018-04-12T08:34:00Z">
        <w:r w:rsidRPr="00CB29B0" w:rsidDel="005C055E">
          <w:rPr>
            <w:rFonts w:ascii="Times New Roman" w:hAnsi="Times New Roman" w:cs="Times New Roman"/>
            <w:sz w:val="24"/>
            <w:szCs w:val="24"/>
          </w:rPr>
          <w:delText xml:space="preserve"> because researchers study phenomena that are </w:delText>
        </w:r>
        <w:r w:rsidR="00116536" w:rsidDel="005C055E">
          <w:rPr>
            <w:rFonts w:ascii="Times New Roman" w:hAnsi="Times New Roman" w:cs="Times New Roman"/>
            <w:sz w:val="24"/>
            <w:szCs w:val="24"/>
          </w:rPr>
          <w:delText xml:space="preserve">discretely measured. These </w:delText>
        </w:r>
      </w:del>
      <w:r w:rsidR="00116536">
        <w:rPr>
          <w:rFonts w:ascii="Times New Roman" w:hAnsi="Times New Roman" w:cs="Times New Roman"/>
          <w:sz w:val="24"/>
          <w:szCs w:val="24"/>
        </w:rPr>
        <w:t>includ</w:t>
      </w:r>
      <w:ins w:id="5" w:author="David Atkins" w:date="2018-04-12T08:34:00Z">
        <w:r w:rsidR="005C055E">
          <w:rPr>
            <w:rFonts w:ascii="Times New Roman" w:hAnsi="Times New Roman" w:cs="Times New Roman"/>
            <w:sz w:val="24"/>
            <w:szCs w:val="24"/>
          </w:rPr>
          <w:t>ing</w:t>
        </w:r>
      </w:ins>
      <w:del w:id="6" w:author="David Atkins" w:date="2018-04-12T08:34:00Z">
        <w:r w:rsidR="00116536" w:rsidDel="005C055E">
          <w:rPr>
            <w:rFonts w:ascii="Times New Roman" w:hAnsi="Times New Roman" w:cs="Times New Roman"/>
            <w:sz w:val="24"/>
            <w:szCs w:val="24"/>
          </w:rPr>
          <w:delText>e</w:delText>
        </w:r>
      </w:del>
      <w:r w:rsidR="00116536">
        <w:rPr>
          <w:rFonts w:ascii="Times New Roman" w:hAnsi="Times New Roman" w:cs="Times New Roman"/>
          <w:sz w:val="24"/>
          <w:szCs w:val="24"/>
        </w:rPr>
        <w:t xml:space="preserve"> </w:t>
      </w:r>
      <w:r w:rsidRPr="00CB29B0">
        <w:rPr>
          <w:rFonts w:ascii="Times New Roman" w:hAnsi="Times New Roman" w:cs="Times New Roman"/>
          <w:sz w:val="24"/>
          <w:szCs w:val="24"/>
        </w:rPr>
        <w:t xml:space="preserve">binary </w:t>
      </w:r>
      <w:r w:rsidR="00116536">
        <w:rPr>
          <w:rFonts w:ascii="Times New Roman" w:hAnsi="Times New Roman" w:cs="Times New Roman"/>
          <w:sz w:val="24"/>
          <w:szCs w:val="24"/>
        </w:rPr>
        <w:t xml:space="preserve">outcomes </w:t>
      </w:r>
      <w:r w:rsidRPr="00CB29B0">
        <w:rPr>
          <w:rFonts w:ascii="Times New Roman" w:hAnsi="Times New Roman" w:cs="Times New Roman"/>
          <w:sz w:val="24"/>
          <w:szCs w:val="24"/>
        </w:rPr>
        <w:t>(</w:t>
      </w:r>
      <w:del w:id="7" w:author="David Atkins" w:date="2018-04-12T08:34:00Z">
        <w:r w:rsidRPr="00CB29B0" w:rsidDel="005C055E">
          <w:rPr>
            <w:rFonts w:ascii="Times New Roman" w:hAnsi="Times New Roman" w:cs="Times New Roman"/>
            <w:sz w:val="24"/>
            <w:szCs w:val="24"/>
          </w:rPr>
          <w:delText xml:space="preserve">such as </w:delText>
        </w:r>
      </w:del>
      <w:ins w:id="8" w:author="David Atkins" w:date="2018-04-12T08:34:00Z">
        <w:del w:id="9" w:author="Max Halvorson" w:date="2018-04-13T09:44:00Z">
          <w:r w:rsidR="005C055E" w:rsidDel="00D45DAA">
            <w:rPr>
              <w:rFonts w:ascii="Times New Roman" w:hAnsi="Times New Roman" w:cs="Times New Roman"/>
              <w:sz w:val="24"/>
              <w:szCs w:val="24"/>
            </w:rPr>
            <w:delText xml:space="preserve">e.g., </w:delText>
          </w:r>
        </w:del>
      </w:ins>
      <w:del w:id="10" w:author="Max Halvorson" w:date="2018-04-13T09:40:00Z">
        <w:r w:rsidRPr="00CB29B0" w:rsidDel="0088277D">
          <w:rPr>
            <w:rFonts w:ascii="Times New Roman" w:hAnsi="Times New Roman" w:cs="Times New Roman"/>
            <w:sz w:val="24"/>
            <w:szCs w:val="24"/>
          </w:rPr>
          <w:delText xml:space="preserve">treatment </w:delText>
        </w:r>
      </w:del>
      <w:r w:rsidRPr="00CB29B0">
        <w:rPr>
          <w:rFonts w:ascii="Times New Roman" w:hAnsi="Times New Roman" w:cs="Times New Roman"/>
          <w:sz w:val="24"/>
          <w:szCs w:val="24"/>
        </w:rPr>
        <w:t>relapse, presence</w:t>
      </w:r>
      <w:del w:id="11" w:author="Max Halvorson" w:date="2018-04-13T09:40:00Z">
        <w:r w:rsidRPr="00CB29B0" w:rsidDel="0088277D">
          <w:rPr>
            <w:rFonts w:ascii="Times New Roman" w:hAnsi="Times New Roman" w:cs="Times New Roman"/>
            <w:sz w:val="24"/>
            <w:szCs w:val="24"/>
          </w:rPr>
          <w:delText>/absence</w:delText>
        </w:r>
      </w:del>
      <w:r w:rsidRPr="00CB29B0">
        <w:rPr>
          <w:rFonts w:ascii="Times New Roman" w:hAnsi="Times New Roman" w:cs="Times New Roman"/>
          <w:sz w:val="24"/>
          <w:szCs w:val="24"/>
        </w:rPr>
        <w:t xml:space="preserve"> of a diagnosis</w:t>
      </w:r>
      <w:r w:rsidR="00116536">
        <w:rPr>
          <w:rFonts w:ascii="Times New Roman" w:hAnsi="Times New Roman" w:cs="Times New Roman"/>
          <w:sz w:val="24"/>
          <w:szCs w:val="24"/>
        </w:rPr>
        <w:t xml:space="preserve">) and </w:t>
      </w:r>
      <w:ins w:id="12" w:author="David Atkins" w:date="2018-04-12T08:34:00Z">
        <w:r w:rsidR="005C055E">
          <w:rPr>
            <w:rFonts w:ascii="Times New Roman" w:hAnsi="Times New Roman" w:cs="Times New Roman"/>
            <w:sz w:val="24"/>
            <w:szCs w:val="24"/>
          </w:rPr>
          <w:t xml:space="preserve">count </w:t>
        </w:r>
      </w:ins>
      <w:r w:rsidR="00116536">
        <w:rPr>
          <w:rFonts w:ascii="Times New Roman" w:hAnsi="Times New Roman" w:cs="Times New Roman"/>
          <w:sz w:val="24"/>
          <w:szCs w:val="24"/>
        </w:rPr>
        <w:t xml:space="preserve">outcomes </w:t>
      </w:r>
      <w:del w:id="13" w:author="David Atkins" w:date="2018-04-12T08:34:00Z">
        <w:r w:rsidRPr="00CB29B0" w:rsidDel="005C055E">
          <w:rPr>
            <w:rFonts w:ascii="Times New Roman" w:hAnsi="Times New Roman" w:cs="Times New Roman"/>
            <w:sz w:val="24"/>
            <w:szCs w:val="24"/>
          </w:rPr>
          <w:delText xml:space="preserve">that are counts </w:delText>
        </w:r>
      </w:del>
      <w:r w:rsidRPr="00CB29B0">
        <w:rPr>
          <w:rFonts w:ascii="Times New Roman" w:hAnsi="Times New Roman" w:cs="Times New Roman"/>
          <w:sz w:val="24"/>
          <w:szCs w:val="24"/>
        </w:rPr>
        <w:t>(</w:t>
      </w:r>
      <w:del w:id="14" w:author="David Atkins" w:date="2018-04-12T08:34:00Z">
        <w:r w:rsidRPr="00CB29B0" w:rsidDel="005C055E">
          <w:rPr>
            <w:rFonts w:ascii="Times New Roman" w:hAnsi="Times New Roman" w:cs="Times New Roman"/>
            <w:sz w:val="24"/>
            <w:szCs w:val="24"/>
          </w:rPr>
          <w:delText>such as</w:delText>
        </w:r>
      </w:del>
      <w:ins w:id="15" w:author="David Atkins" w:date="2018-04-12T08:34:00Z">
        <w:del w:id="16" w:author="Max Halvorson" w:date="2018-04-13T09:44:00Z">
          <w:r w:rsidR="005C055E" w:rsidDel="00D45DAA">
            <w:rPr>
              <w:rFonts w:ascii="Times New Roman" w:hAnsi="Times New Roman" w:cs="Times New Roman"/>
              <w:sz w:val="24"/>
              <w:szCs w:val="24"/>
            </w:rPr>
            <w:delText>e.g.,</w:delText>
          </w:r>
        </w:del>
      </w:ins>
      <w:del w:id="17" w:author="Max Halvorson" w:date="2018-04-13T09:44:00Z">
        <w:r w:rsidRPr="00CB29B0" w:rsidDel="00D45DAA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CB29B0">
        <w:rPr>
          <w:rFonts w:ascii="Times New Roman" w:hAnsi="Times New Roman" w:cs="Times New Roman"/>
          <w:sz w:val="24"/>
          <w:szCs w:val="24"/>
        </w:rPr>
        <w:t>number of symptoms</w:t>
      </w:r>
      <w:ins w:id="18" w:author="Max Halvorson" w:date="2018-04-13T09:41:00Z">
        <w:r w:rsidR="0088277D">
          <w:rPr>
            <w:rFonts w:ascii="Times New Roman" w:hAnsi="Times New Roman" w:cs="Times New Roman"/>
            <w:sz w:val="24"/>
            <w:szCs w:val="24"/>
          </w:rPr>
          <w:t>,</w:t>
        </w:r>
      </w:ins>
      <w:del w:id="19" w:author="Max Halvorson" w:date="2018-04-13T09:41:00Z">
        <w:r w:rsidRPr="00CB29B0" w:rsidDel="0088277D">
          <w:rPr>
            <w:rFonts w:ascii="Times New Roman" w:hAnsi="Times New Roman" w:cs="Times New Roman"/>
            <w:sz w:val="24"/>
            <w:szCs w:val="24"/>
          </w:rPr>
          <w:delText xml:space="preserve"> or</w:delText>
        </w:r>
      </w:del>
      <w:r w:rsidRPr="00CB29B0">
        <w:rPr>
          <w:rFonts w:ascii="Times New Roman" w:hAnsi="Times New Roman" w:cs="Times New Roman"/>
          <w:sz w:val="24"/>
          <w:szCs w:val="24"/>
        </w:rPr>
        <w:t xml:space="preserve"> problem behaviors endorsed). </w:t>
      </w:r>
      <w:del w:id="20" w:author="Max Halvorson" w:date="2018-04-13T09:41:00Z">
        <w:r w:rsidRPr="00CB29B0" w:rsidDel="0088277D">
          <w:rPr>
            <w:rFonts w:ascii="Times New Roman" w:hAnsi="Times New Roman" w:cs="Times New Roman"/>
            <w:sz w:val="24"/>
            <w:szCs w:val="24"/>
          </w:rPr>
          <w:delText>The g</w:delText>
        </w:r>
      </w:del>
      <w:ins w:id="21" w:author="Max Halvorson" w:date="2018-04-13T09:41:00Z">
        <w:r w:rsidR="0088277D">
          <w:rPr>
            <w:rFonts w:ascii="Times New Roman" w:hAnsi="Times New Roman" w:cs="Times New Roman"/>
            <w:sz w:val="24"/>
            <w:szCs w:val="24"/>
          </w:rPr>
          <w:t>G</w:t>
        </w:r>
      </w:ins>
      <w:r w:rsidRPr="00CB29B0">
        <w:rPr>
          <w:rFonts w:ascii="Times New Roman" w:hAnsi="Times New Roman" w:cs="Times New Roman"/>
          <w:sz w:val="24"/>
          <w:szCs w:val="24"/>
        </w:rPr>
        <w:t>eneral</w:t>
      </w:r>
      <w:ins w:id="22" w:author="David Atkins" w:date="2018-04-12T08:35:00Z">
        <w:r w:rsidR="005C055E">
          <w:rPr>
            <w:rFonts w:ascii="Times New Roman" w:hAnsi="Times New Roman" w:cs="Times New Roman"/>
            <w:sz w:val="24"/>
            <w:szCs w:val="24"/>
          </w:rPr>
          <w:t>ized</w:t>
        </w:r>
      </w:ins>
      <w:r w:rsidRPr="00CB29B0">
        <w:rPr>
          <w:rFonts w:ascii="Times New Roman" w:hAnsi="Times New Roman" w:cs="Times New Roman"/>
          <w:sz w:val="24"/>
          <w:szCs w:val="24"/>
        </w:rPr>
        <w:t xml:space="preserve"> linear model</w:t>
      </w:r>
      <w:ins w:id="23" w:author="Max Halvorson" w:date="2018-04-13T09:41:00Z">
        <w:r w:rsidR="0088277D">
          <w:rPr>
            <w:rFonts w:ascii="Times New Roman" w:hAnsi="Times New Roman" w:cs="Times New Roman"/>
            <w:sz w:val="24"/>
            <w:szCs w:val="24"/>
          </w:rPr>
          <w:t>s</w:t>
        </w:r>
      </w:ins>
      <w:ins w:id="24" w:author="Kevin King" w:date="2018-04-12T09:15:00Z">
        <w:r w:rsidR="00C45D06">
          <w:rPr>
            <w:rFonts w:ascii="Times New Roman" w:hAnsi="Times New Roman" w:cs="Times New Roman"/>
            <w:sz w:val="24"/>
            <w:szCs w:val="24"/>
          </w:rPr>
          <w:t xml:space="preserve"> (GzLM</w:t>
        </w:r>
      </w:ins>
      <w:ins w:id="25" w:author="Max Halvorson" w:date="2018-04-13T09:41:00Z">
        <w:r w:rsidR="0088277D">
          <w:rPr>
            <w:rFonts w:ascii="Times New Roman" w:hAnsi="Times New Roman" w:cs="Times New Roman"/>
            <w:sz w:val="24"/>
            <w:szCs w:val="24"/>
          </w:rPr>
          <w:t>s</w:t>
        </w:r>
      </w:ins>
      <w:ins w:id="26" w:author="Kevin King" w:date="2018-04-12T09:15:00Z">
        <w:r w:rsidR="00C45D06">
          <w:rPr>
            <w:rFonts w:ascii="Times New Roman" w:hAnsi="Times New Roman" w:cs="Times New Roman"/>
            <w:sz w:val="24"/>
            <w:szCs w:val="24"/>
          </w:rPr>
          <w:t>)</w:t>
        </w:r>
      </w:ins>
      <w:r w:rsidRPr="00CB29B0">
        <w:rPr>
          <w:rFonts w:ascii="Times New Roman" w:hAnsi="Times New Roman" w:cs="Times New Roman"/>
          <w:sz w:val="24"/>
          <w:szCs w:val="24"/>
        </w:rPr>
        <w:t xml:space="preserve"> </w:t>
      </w:r>
      <w:del w:id="27" w:author="David Atkins" w:date="2018-04-12T08:35:00Z">
        <w:r w:rsidRPr="00CB29B0" w:rsidDel="005C055E">
          <w:rPr>
            <w:rFonts w:ascii="Times New Roman" w:hAnsi="Times New Roman" w:cs="Times New Roman"/>
            <w:sz w:val="24"/>
            <w:szCs w:val="24"/>
          </w:rPr>
          <w:delText xml:space="preserve">and its extensions have long </w:delText>
        </w:r>
      </w:del>
      <w:r w:rsidRPr="00CB29B0">
        <w:rPr>
          <w:rFonts w:ascii="Times New Roman" w:hAnsi="Times New Roman" w:cs="Times New Roman"/>
          <w:sz w:val="24"/>
          <w:szCs w:val="24"/>
        </w:rPr>
        <w:t>provide</w:t>
      </w:r>
      <w:ins w:id="28" w:author="David Atkins" w:date="2018-04-12T08:35:00Z">
        <w:del w:id="29" w:author="Max Halvorson" w:date="2018-04-13T09:41:00Z">
          <w:r w:rsidR="005C055E" w:rsidDel="0088277D">
            <w:rPr>
              <w:rFonts w:ascii="Times New Roman" w:hAnsi="Times New Roman" w:cs="Times New Roman"/>
              <w:sz w:val="24"/>
              <w:szCs w:val="24"/>
            </w:rPr>
            <w:delText>s</w:delText>
          </w:r>
        </w:del>
      </w:ins>
      <w:del w:id="30" w:author="David Atkins" w:date="2018-04-12T08:35:00Z">
        <w:r w:rsidRPr="00CB29B0" w:rsidDel="005C055E">
          <w:rPr>
            <w:rFonts w:ascii="Times New Roman" w:hAnsi="Times New Roman" w:cs="Times New Roman"/>
            <w:sz w:val="24"/>
            <w:szCs w:val="24"/>
          </w:rPr>
          <w:delText>d</w:delText>
        </w:r>
      </w:del>
      <w:r w:rsidRPr="00CB29B0">
        <w:rPr>
          <w:rFonts w:ascii="Times New Roman" w:hAnsi="Times New Roman" w:cs="Times New Roman"/>
          <w:sz w:val="24"/>
          <w:szCs w:val="24"/>
        </w:rPr>
        <w:t xml:space="preserve"> a flexible means of </w:t>
      </w:r>
      <w:del w:id="31" w:author="David Huh" w:date="2018-04-12T11:03:00Z">
        <w:r w:rsidRPr="00CB29B0" w:rsidDel="00931AC8">
          <w:rPr>
            <w:rFonts w:ascii="Times New Roman" w:hAnsi="Times New Roman" w:cs="Times New Roman"/>
            <w:sz w:val="24"/>
            <w:szCs w:val="24"/>
          </w:rPr>
          <w:delText xml:space="preserve">quantifying </w:delText>
        </w:r>
      </w:del>
      <w:ins w:id="32" w:author="David Huh" w:date="2018-04-12T11:03:00Z">
        <w:r w:rsidR="00931AC8">
          <w:rPr>
            <w:rFonts w:ascii="Times New Roman" w:hAnsi="Times New Roman" w:cs="Times New Roman"/>
            <w:sz w:val="24"/>
            <w:szCs w:val="24"/>
          </w:rPr>
          <w:t>representing</w:t>
        </w:r>
        <w:r w:rsidR="00931AC8" w:rsidRPr="00CB29B0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B29B0">
        <w:rPr>
          <w:rFonts w:ascii="Times New Roman" w:hAnsi="Times New Roman" w:cs="Times New Roman"/>
          <w:sz w:val="24"/>
          <w:szCs w:val="24"/>
        </w:rPr>
        <w:t>these non-</w:t>
      </w:r>
      <w:del w:id="33" w:author="David Huh" w:date="2018-04-12T10:54:00Z">
        <w:r w:rsidRPr="00CB29B0" w:rsidDel="00E1584B">
          <w:rPr>
            <w:rFonts w:ascii="Times New Roman" w:hAnsi="Times New Roman" w:cs="Times New Roman"/>
            <w:sz w:val="24"/>
            <w:szCs w:val="24"/>
          </w:rPr>
          <w:delText xml:space="preserve">linear </w:delText>
        </w:r>
      </w:del>
      <w:ins w:id="34" w:author="David Huh" w:date="2018-04-12T10:54:00Z">
        <w:r w:rsidR="00E1584B">
          <w:rPr>
            <w:rFonts w:ascii="Times New Roman" w:hAnsi="Times New Roman" w:cs="Times New Roman"/>
            <w:sz w:val="24"/>
            <w:szCs w:val="24"/>
          </w:rPr>
          <w:t>normal</w:t>
        </w:r>
        <w:r w:rsidR="00E1584B" w:rsidRPr="00CB29B0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35" w:author="David Huh" w:date="2018-04-12T11:04:00Z">
        <w:r w:rsidR="00931AC8">
          <w:rPr>
            <w:rFonts w:ascii="Times New Roman" w:hAnsi="Times New Roman" w:cs="Times New Roman"/>
            <w:sz w:val="24"/>
            <w:szCs w:val="24"/>
          </w:rPr>
          <w:t xml:space="preserve">outcome </w:t>
        </w:r>
      </w:ins>
      <w:r w:rsidRPr="00CB29B0">
        <w:rPr>
          <w:rFonts w:ascii="Times New Roman" w:hAnsi="Times New Roman" w:cs="Times New Roman"/>
          <w:sz w:val="24"/>
          <w:szCs w:val="24"/>
        </w:rPr>
        <w:t xml:space="preserve">distributions. However, </w:t>
      </w:r>
      <w:del w:id="36" w:author="David Huh" w:date="2018-04-12T10:43:00Z">
        <w:r w:rsidR="00E76E0C" w:rsidDel="00917EDA">
          <w:rPr>
            <w:rFonts w:ascii="Times New Roman" w:hAnsi="Times New Roman" w:cs="Times New Roman"/>
            <w:sz w:val="24"/>
            <w:szCs w:val="24"/>
          </w:rPr>
          <w:delText xml:space="preserve">due to inherent non-linearity in these models, </w:delText>
        </w:r>
      </w:del>
      <w:r w:rsidR="00E76E0C">
        <w:rPr>
          <w:rFonts w:ascii="Times New Roman" w:hAnsi="Times New Roman" w:cs="Times New Roman"/>
          <w:sz w:val="24"/>
          <w:szCs w:val="24"/>
        </w:rPr>
        <w:t xml:space="preserve">the </w:t>
      </w:r>
      <w:del w:id="37" w:author="David Huh" w:date="2018-04-12T11:06:00Z">
        <w:r w:rsidR="00E76E0C" w:rsidDel="00931AC8">
          <w:rPr>
            <w:rFonts w:ascii="Times New Roman" w:hAnsi="Times New Roman" w:cs="Times New Roman"/>
            <w:sz w:val="24"/>
            <w:szCs w:val="24"/>
          </w:rPr>
          <w:delText>interpretation of</w:delText>
        </w:r>
      </w:del>
      <w:ins w:id="38" w:author="David Huh" w:date="2018-04-12T11:06:00Z">
        <w:r w:rsidR="00931AC8">
          <w:rPr>
            <w:rFonts w:ascii="Times New Roman" w:hAnsi="Times New Roman" w:cs="Times New Roman"/>
            <w:sz w:val="24"/>
            <w:szCs w:val="24"/>
          </w:rPr>
          <w:t xml:space="preserve">non-linear </w:t>
        </w:r>
      </w:ins>
      <w:ins w:id="39" w:author="David Huh" w:date="2018-04-12T11:55:00Z">
        <w:r w:rsidR="00970FB4">
          <w:rPr>
            <w:rFonts w:ascii="Times New Roman" w:hAnsi="Times New Roman" w:cs="Times New Roman"/>
            <w:sz w:val="24"/>
            <w:szCs w:val="24"/>
          </w:rPr>
          <w:t xml:space="preserve">nature of the </w:t>
        </w:r>
      </w:ins>
      <w:del w:id="40" w:author="David Huh" w:date="2018-04-12T11:52:00Z">
        <w:r w:rsidR="00E76E0C" w:rsidDel="008479BC">
          <w:rPr>
            <w:rFonts w:ascii="Times New Roman" w:hAnsi="Times New Roman" w:cs="Times New Roman"/>
            <w:sz w:val="24"/>
            <w:szCs w:val="24"/>
          </w:rPr>
          <w:delText xml:space="preserve"> their </w:delText>
        </w:r>
      </w:del>
      <w:r w:rsidR="00E76E0C">
        <w:rPr>
          <w:rFonts w:ascii="Times New Roman" w:hAnsi="Times New Roman" w:cs="Times New Roman"/>
          <w:sz w:val="24"/>
          <w:szCs w:val="24"/>
        </w:rPr>
        <w:t>parameters</w:t>
      </w:r>
      <w:ins w:id="41" w:author="David Huh" w:date="2018-04-12T11:55:00Z">
        <w:r w:rsidR="00970FB4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42" w:author="David Huh" w:date="2018-04-12T11:56:00Z">
        <w:r w:rsidR="00970FB4">
          <w:rPr>
            <w:rFonts w:ascii="Times New Roman" w:hAnsi="Times New Roman" w:cs="Times New Roman"/>
            <w:sz w:val="24"/>
            <w:szCs w:val="24"/>
          </w:rPr>
          <w:t>they produce</w:t>
        </w:r>
      </w:ins>
      <w:ins w:id="43" w:author="David Huh" w:date="2018-04-12T11:06:00Z">
        <w:r w:rsidR="00931AC8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44" w:author="David Huh" w:date="2018-04-12T11:10:00Z">
        <w:r w:rsidR="00931AC8">
          <w:rPr>
            <w:rFonts w:ascii="Times New Roman" w:hAnsi="Times New Roman" w:cs="Times New Roman"/>
            <w:sz w:val="24"/>
            <w:szCs w:val="24"/>
          </w:rPr>
          <w:t xml:space="preserve">(e.g., odds ratios, rate ratios) </w:t>
        </w:r>
      </w:ins>
      <w:ins w:id="45" w:author="David Huh" w:date="2018-04-12T11:06:00Z">
        <w:r w:rsidR="00931AC8">
          <w:rPr>
            <w:rFonts w:ascii="Times New Roman" w:hAnsi="Times New Roman" w:cs="Times New Roman"/>
            <w:sz w:val="24"/>
            <w:szCs w:val="24"/>
          </w:rPr>
          <w:t xml:space="preserve">makes interpretation </w:t>
        </w:r>
      </w:ins>
      <w:del w:id="46" w:author="David Huh" w:date="2018-04-12T11:06:00Z">
        <w:r w:rsidR="00E76E0C" w:rsidDel="00931AC8">
          <w:rPr>
            <w:rFonts w:ascii="Times New Roman" w:hAnsi="Times New Roman" w:cs="Times New Roman"/>
            <w:sz w:val="24"/>
            <w:szCs w:val="24"/>
          </w:rPr>
          <w:delText xml:space="preserve"> is </w:delText>
        </w:r>
      </w:del>
      <w:r w:rsidR="008C1809">
        <w:rPr>
          <w:rFonts w:ascii="Times New Roman" w:hAnsi="Times New Roman" w:cs="Times New Roman"/>
          <w:sz w:val="24"/>
          <w:szCs w:val="24"/>
        </w:rPr>
        <w:t xml:space="preserve">less </w:t>
      </w:r>
      <w:r w:rsidR="00E76E0C">
        <w:rPr>
          <w:rFonts w:ascii="Times New Roman" w:hAnsi="Times New Roman" w:cs="Times New Roman"/>
          <w:sz w:val="24"/>
          <w:szCs w:val="24"/>
        </w:rPr>
        <w:t xml:space="preserve">straightforward </w:t>
      </w:r>
      <w:r w:rsidR="00BC2BD8">
        <w:rPr>
          <w:rFonts w:ascii="Times New Roman" w:hAnsi="Times New Roman" w:cs="Times New Roman"/>
          <w:sz w:val="24"/>
          <w:szCs w:val="24"/>
        </w:rPr>
        <w:t>than</w:t>
      </w:r>
      <w:del w:id="47" w:author="David Huh" w:date="2018-04-12T10:43:00Z">
        <w:r w:rsidR="00E76E0C" w:rsidDel="00E44059">
          <w:rPr>
            <w:rFonts w:ascii="Times New Roman" w:hAnsi="Times New Roman" w:cs="Times New Roman"/>
            <w:sz w:val="24"/>
            <w:szCs w:val="24"/>
          </w:rPr>
          <w:delText xml:space="preserve"> interpretation of</w:delText>
        </w:r>
      </w:del>
      <w:r w:rsidR="00E76E0C">
        <w:rPr>
          <w:rFonts w:ascii="Times New Roman" w:hAnsi="Times New Roman" w:cs="Times New Roman"/>
          <w:sz w:val="24"/>
          <w:szCs w:val="24"/>
        </w:rPr>
        <w:t xml:space="preserve"> </w:t>
      </w:r>
      <w:ins w:id="48" w:author="David Huh" w:date="2018-04-12T11:06:00Z">
        <w:r w:rsidR="00931AC8">
          <w:rPr>
            <w:rFonts w:ascii="Times New Roman" w:hAnsi="Times New Roman" w:cs="Times New Roman"/>
            <w:sz w:val="24"/>
            <w:szCs w:val="24"/>
          </w:rPr>
          <w:t xml:space="preserve">for </w:t>
        </w:r>
      </w:ins>
      <w:del w:id="49" w:author="David Huh" w:date="2018-04-12T11:06:00Z">
        <w:r w:rsidRPr="00CB29B0" w:rsidDel="00931AC8">
          <w:rPr>
            <w:rFonts w:ascii="Times New Roman" w:hAnsi="Times New Roman" w:cs="Times New Roman"/>
            <w:sz w:val="24"/>
            <w:szCs w:val="24"/>
          </w:rPr>
          <w:delText xml:space="preserve">linear </w:delText>
        </w:r>
      </w:del>
      <w:r w:rsidRPr="00CB29B0">
        <w:rPr>
          <w:rFonts w:ascii="Times New Roman" w:hAnsi="Times New Roman" w:cs="Times New Roman"/>
          <w:sz w:val="24"/>
          <w:szCs w:val="24"/>
        </w:rPr>
        <w:t>models</w:t>
      </w:r>
      <w:ins w:id="50" w:author="David Huh" w:date="2018-04-12T11:06:00Z">
        <w:r w:rsidR="00931AC8">
          <w:rPr>
            <w:rFonts w:ascii="Times New Roman" w:hAnsi="Times New Roman" w:cs="Times New Roman"/>
            <w:sz w:val="24"/>
            <w:szCs w:val="24"/>
          </w:rPr>
          <w:t xml:space="preserve"> assuming normal</w:t>
        </w:r>
      </w:ins>
      <w:ins w:id="51" w:author="Max Halvorson" w:date="2018-04-13T09:37:00Z">
        <w:r w:rsidR="00382A60">
          <w:rPr>
            <w:rFonts w:ascii="Times New Roman" w:hAnsi="Times New Roman" w:cs="Times New Roman"/>
            <w:sz w:val="24"/>
            <w:szCs w:val="24"/>
          </w:rPr>
          <w:t>ity</w:t>
        </w:r>
      </w:ins>
      <w:ins w:id="52" w:author="David Huh" w:date="2018-04-12T11:06:00Z">
        <w:del w:id="53" w:author="Max Halvorson" w:date="2018-04-13T09:37:00Z">
          <w:r w:rsidR="00931AC8" w:rsidDel="00382A60">
            <w:rPr>
              <w:rFonts w:ascii="Times New Roman" w:hAnsi="Times New Roman" w:cs="Times New Roman"/>
              <w:sz w:val="24"/>
              <w:szCs w:val="24"/>
            </w:rPr>
            <w:delText xml:space="preserve"> distribut</w:delText>
          </w:r>
        </w:del>
        <w:del w:id="54" w:author="Max Halvorson" w:date="2018-04-13T09:36:00Z">
          <w:r w:rsidR="00931AC8" w:rsidDel="00382A60">
            <w:rPr>
              <w:rFonts w:ascii="Times New Roman" w:hAnsi="Times New Roman" w:cs="Times New Roman"/>
              <w:sz w:val="24"/>
              <w:szCs w:val="24"/>
            </w:rPr>
            <w:delText>ion</w:delText>
          </w:r>
        </w:del>
      </w:ins>
      <w:del w:id="55" w:author="David Huh" w:date="2018-04-12T11:52:00Z">
        <w:r w:rsidRPr="00CB29B0" w:rsidDel="00970FB4">
          <w:rPr>
            <w:rFonts w:ascii="Times New Roman" w:hAnsi="Times New Roman" w:cs="Times New Roman"/>
            <w:sz w:val="24"/>
            <w:szCs w:val="24"/>
          </w:rPr>
          <w:delText xml:space="preserve"> (such as regression)</w:delText>
        </w:r>
      </w:del>
      <w:r w:rsidRPr="00CB29B0">
        <w:rPr>
          <w:rFonts w:ascii="Times New Roman" w:hAnsi="Times New Roman" w:cs="Times New Roman"/>
          <w:sz w:val="24"/>
          <w:szCs w:val="24"/>
        </w:rPr>
        <w:t xml:space="preserve">. </w:t>
      </w:r>
      <w:ins w:id="56" w:author="David Atkins" w:date="2018-04-12T08:37:00Z">
        <w:r w:rsidR="005C055E">
          <w:rPr>
            <w:rFonts w:ascii="Times New Roman" w:hAnsi="Times New Roman" w:cs="Times New Roman"/>
            <w:sz w:val="24"/>
            <w:szCs w:val="24"/>
          </w:rPr>
          <w:t xml:space="preserve">Methodologists have proposed </w:t>
        </w:r>
        <w:del w:id="57" w:author="Max Halvorson" w:date="2018-04-13T09:47:00Z">
          <w:r w:rsidR="005C055E" w:rsidDel="00DD4611">
            <w:rPr>
              <w:rFonts w:ascii="Times New Roman" w:hAnsi="Times New Roman" w:cs="Times New Roman"/>
              <w:sz w:val="24"/>
              <w:szCs w:val="24"/>
            </w:rPr>
            <w:delText xml:space="preserve">that these models should be </w:delText>
          </w:r>
        </w:del>
        <w:r w:rsidR="005C055E">
          <w:rPr>
            <w:rFonts w:ascii="Times New Roman" w:hAnsi="Times New Roman" w:cs="Times New Roman"/>
            <w:sz w:val="24"/>
            <w:szCs w:val="24"/>
          </w:rPr>
          <w:t>interpret</w:t>
        </w:r>
      </w:ins>
      <w:ins w:id="58" w:author="Max Halvorson" w:date="2018-04-13T09:47:00Z">
        <w:r w:rsidR="00DD4611">
          <w:rPr>
            <w:rFonts w:ascii="Times New Roman" w:hAnsi="Times New Roman" w:cs="Times New Roman"/>
            <w:sz w:val="24"/>
            <w:szCs w:val="24"/>
          </w:rPr>
          <w:t xml:space="preserve">ing these models </w:t>
        </w:r>
      </w:ins>
      <w:ins w:id="59" w:author="David Atkins" w:date="2018-04-12T08:37:00Z">
        <w:del w:id="60" w:author="Max Halvorson" w:date="2018-04-13T09:47:00Z">
          <w:r w:rsidR="005C055E" w:rsidDel="00DD4611">
            <w:rPr>
              <w:rFonts w:ascii="Times New Roman" w:hAnsi="Times New Roman" w:cs="Times New Roman"/>
              <w:sz w:val="24"/>
              <w:szCs w:val="24"/>
            </w:rPr>
            <w:delText xml:space="preserve">ed </w:delText>
          </w:r>
        </w:del>
      </w:ins>
      <w:ins w:id="61" w:author="David Atkins" w:date="2018-04-12T08:38:00Z">
        <w:r w:rsidR="005C055E">
          <w:rPr>
            <w:rFonts w:ascii="Times New Roman" w:hAnsi="Times New Roman" w:cs="Times New Roman"/>
            <w:sz w:val="24"/>
            <w:szCs w:val="24"/>
          </w:rPr>
          <w:t>in the original units of the outcome (e.g., probabilities</w:t>
        </w:r>
        <w:del w:id="62" w:author="Max Halvorson" w:date="2018-04-13T09:46:00Z">
          <w:r w:rsidR="005C055E" w:rsidDel="00DC6159">
            <w:rPr>
              <w:rFonts w:ascii="Times New Roman" w:hAnsi="Times New Roman" w:cs="Times New Roman"/>
              <w:sz w:val="24"/>
              <w:szCs w:val="24"/>
            </w:rPr>
            <w:delText xml:space="preserve"> for binary outcomes</w:delText>
          </w:r>
        </w:del>
        <w:r w:rsidR="005C055E">
          <w:rPr>
            <w:rFonts w:ascii="Times New Roman" w:hAnsi="Times New Roman" w:cs="Times New Roman"/>
            <w:sz w:val="24"/>
            <w:szCs w:val="24"/>
          </w:rPr>
          <w:t xml:space="preserve">, counts </w:t>
        </w:r>
        <w:del w:id="63" w:author="Max Halvorson" w:date="2018-04-13T09:46:00Z">
          <w:r w:rsidR="005C055E" w:rsidDel="00DC6159">
            <w:rPr>
              <w:rFonts w:ascii="Times New Roman" w:hAnsi="Times New Roman" w:cs="Times New Roman"/>
              <w:sz w:val="24"/>
              <w:szCs w:val="24"/>
            </w:rPr>
            <w:delText>for count outcomes</w:delText>
          </w:r>
        </w:del>
        <w:r w:rsidR="005C055E">
          <w:rPr>
            <w:rFonts w:ascii="Times New Roman" w:hAnsi="Times New Roman" w:cs="Times New Roman"/>
            <w:sz w:val="24"/>
            <w:szCs w:val="24"/>
          </w:rPr>
          <w:t xml:space="preserve">), </w:t>
        </w:r>
        <w:del w:id="64" w:author="Max Halvorson" w:date="2018-04-13T09:37:00Z">
          <w:r w:rsidR="005C055E" w:rsidDel="00382A60">
            <w:rPr>
              <w:rFonts w:ascii="Times New Roman" w:hAnsi="Times New Roman" w:cs="Times New Roman"/>
              <w:sz w:val="24"/>
              <w:szCs w:val="24"/>
            </w:rPr>
            <w:delText>whereas</w:delText>
          </w:r>
        </w:del>
      </w:ins>
      <w:ins w:id="65" w:author="Max Halvorson" w:date="2018-04-13T09:37:00Z">
        <w:r w:rsidR="00382A60">
          <w:rPr>
            <w:rFonts w:ascii="Times New Roman" w:hAnsi="Times New Roman" w:cs="Times New Roman"/>
            <w:sz w:val="24"/>
            <w:szCs w:val="24"/>
          </w:rPr>
          <w:t>yet</w:t>
        </w:r>
      </w:ins>
      <w:ins w:id="66" w:author="David Atkins" w:date="2018-04-12T08:38:00Z">
        <w:del w:id="67" w:author="Max Halvorson" w:date="2018-04-13T09:37:00Z">
          <w:r w:rsidR="005C055E" w:rsidDel="00382A60">
            <w:rPr>
              <w:rFonts w:ascii="Times New Roman" w:hAnsi="Times New Roman" w:cs="Times New Roman"/>
              <w:sz w:val="24"/>
              <w:szCs w:val="24"/>
            </w:rPr>
            <w:delText xml:space="preserve"> oftentimes applied</w:delText>
          </w:r>
        </w:del>
        <w:r w:rsidR="005C055E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68" w:author="Max Halvorson" w:date="2018-04-13T09:40:00Z">
        <w:r w:rsidR="00382A60">
          <w:rPr>
            <w:rFonts w:ascii="Times New Roman" w:hAnsi="Times New Roman" w:cs="Times New Roman"/>
            <w:sz w:val="24"/>
            <w:szCs w:val="24"/>
          </w:rPr>
          <w:t xml:space="preserve">applied </w:t>
        </w:r>
      </w:ins>
      <w:ins w:id="69" w:author="David Atkins" w:date="2018-04-12T08:38:00Z">
        <w:r w:rsidR="005C055E">
          <w:rPr>
            <w:rFonts w:ascii="Times New Roman" w:hAnsi="Times New Roman" w:cs="Times New Roman"/>
            <w:sz w:val="24"/>
            <w:szCs w:val="24"/>
          </w:rPr>
          <w:t xml:space="preserve">researchers </w:t>
        </w:r>
      </w:ins>
      <w:ins w:id="70" w:author="Max Halvorson" w:date="2018-04-13T09:48:00Z">
        <w:r w:rsidR="0035501D">
          <w:rPr>
            <w:rFonts w:ascii="Times New Roman" w:hAnsi="Times New Roman" w:cs="Times New Roman"/>
            <w:sz w:val="24"/>
            <w:szCs w:val="24"/>
          </w:rPr>
          <w:t xml:space="preserve">typically </w:t>
        </w:r>
      </w:ins>
      <w:bookmarkStart w:id="71" w:name="_GoBack"/>
      <w:bookmarkEnd w:id="71"/>
      <w:ins w:id="72" w:author="David Atkins" w:date="2018-04-12T08:38:00Z">
        <w:r w:rsidR="005C055E">
          <w:rPr>
            <w:rFonts w:ascii="Times New Roman" w:hAnsi="Times New Roman" w:cs="Times New Roman"/>
            <w:sz w:val="24"/>
            <w:szCs w:val="24"/>
          </w:rPr>
          <w:t>rely on odds</w:t>
        </w:r>
        <w:del w:id="73" w:author="Max Halvorson" w:date="2018-04-13T09:37:00Z">
          <w:r w:rsidR="005C055E" w:rsidDel="00382A60">
            <w:rPr>
              <w:rFonts w:ascii="Times New Roman" w:hAnsi="Times New Roman" w:cs="Times New Roman"/>
              <w:sz w:val="24"/>
              <w:szCs w:val="24"/>
            </w:rPr>
            <w:delText>-</w:delText>
          </w:r>
        </w:del>
      </w:ins>
      <w:ins w:id="74" w:author="Max Halvorson" w:date="2018-04-13T09:37:00Z">
        <w:r w:rsidR="00382A60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75" w:author="David Atkins" w:date="2018-04-12T08:38:00Z">
        <w:r w:rsidR="005C055E">
          <w:rPr>
            <w:rFonts w:ascii="Times New Roman" w:hAnsi="Times New Roman" w:cs="Times New Roman"/>
            <w:sz w:val="24"/>
            <w:szCs w:val="24"/>
          </w:rPr>
          <w:t>ratios or rate</w:t>
        </w:r>
        <w:del w:id="76" w:author="Max Halvorson" w:date="2018-04-13T09:37:00Z">
          <w:r w:rsidR="005C055E" w:rsidDel="00382A60">
            <w:rPr>
              <w:rFonts w:ascii="Times New Roman" w:hAnsi="Times New Roman" w:cs="Times New Roman"/>
              <w:sz w:val="24"/>
              <w:szCs w:val="24"/>
            </w:rPr>
            <w:delText>-</w:delText>
          </w:r>
        </w:del>
      </w:ins>
      <w:ins w:id="77" w:author="Max Halvorson" w:date="2018-04-13T09:37:00Z">
        <w:r w:rsidR="00382A60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78" w:author="David Atkins" w:date="2018-04-12T08:38:00Z">
        <w:r w:rsidR="005C055E">
          <w:rPr>
            <w:rFonts w:ascii="Times New Roman" w:hAnsi="Times New Roman" w:cs="Times New Roman"/>
            <w:sz w:val="24"/>
            <w:szCs w:val="24"/>
          </w:rPr>
          <w:t xml:space="preserve">ratios. </w:t>
        </w:r>
        <w:del w:id="79" w:author="Max Halvorson" w:date="2018-04-13T09:45:00Z">
          <w:r w:rsidR="005C055E" w:rsidDel="004D0490">
            <w:rPr>
              <w:rFonts w:ascii="Times New Roman" w:hAnsi="Times New Roman" w:cs="Times New Roman"/>
              <w:sz w:val="24"/>
              <w:szCs w:val="24"/>
            </w:rPr>
            <w:delText xml:space="preserve"> </w:delText>
          </w:r>
        </w:del>
      </w:ins>
      <w:del w:id="80" w:author="David Atkins" w:date="2018-04-12T08:39:00Z">
        <w:r w:rsidR="001C1DA3" w:rsidDel="005C055E">
          <w:rPr>
            <w:rFonts w:ascii="Times New Roman" w:hAnsi="Times New Roman" w:cs="Times New Roman"/>
            <w:sz w:val="24"/>
            <w:szCs w:val="24"/>
          </w:rPr>
          <w:delText>We assert that</w:delText>
        </w:r>
        <w:r w:rsidRPr="00CB29B0" w:rsidDel="005C055E">
          <w:rPr>
            <w:rFonts w:ascii="Times New Roman" w:hAnsi="Times New Roman" w:cs="Times New Roman"/>
            <w:sz w:val="24"/>
            <w:szCs w:val="24"/>
          </w:rPr>
          <w:delText xml:space="preserve"> researchers who apply the GLM to binary and count distributions </w:delText>
        </w:r>
        <w:r w:rsidR="008C1809" w:rsidDel="005C055E">
          <w:rPr>
            <w:rFonts w:ascii="Times New Roman" w:hAnsi="Times New Roman" w:cs="Times New Roman"/>
            <w:sz w:val="24"/>
            <w:szCs w:val="24"/>
          </w:rPr>
          <w:delText xml:space="preserve">should strive to communicate </w:delText>
        </w:r>
        <w:r w:rsidR="001C1DA3" w:rsidDel="005C055E">
          <w:rPr>
            <w:rFonts w:ascii="Times New Roman" w:hAnsi="Times New Roman" w:cs="Times New Roman"/>
            <w:sz w:val="24"/>
            <w:szCs w:val="24"/>
          </w:rPr>
          <w:delText>their results in a manner that is both careful and accessible to a broad audience</w:delText>
        </w:r>
        <w:r w:rsidRPr="00CB29B0" w:rsidDel="005C055E">
          <w:rPr>
            <w:rFonts w:ascii="Times New Roman" w:hAnsi="Times New Roman" w:cs="Times New Roman"/>
            <w:sz w:val="24"/>
            <w:szCs w:val="24"/>
          </w:rPr>
          <w:delText xml:space="preserve">. </w:delText>
        </w:r>
      </w:del>
      <w:r w:rsidRPr="00CB29B0">
        <w:rPr>
          <w:rFonts w:ascii="Times New Roman" w:hAnsi="Times New Roman" w:cs="Times New Roman"/>
          <w:sz w:val="24"/>
          <w:szCs w:val="24"/>
        </w:rPr>
        <w:t xml:space="preserve">We reviewed </w:t>
      </w:r>
      <w:ins w:id="81" w:author="Kevin King" w:date="2018-04-12T09:14:00Z">
        <w:r w:rsidR="00C45D06">
          <w:rPr>
            <w:rFonts w:ascii="Times New Roman" w:hAnsi="Times New Roman" w:cs="Times New Roman"/>
            <w:sz w:val="24"/>
            <w:szCs w:val="24"/>
          </w:rPr>
          <w:t>all articles publis</w:t>
        </w:r>
      </w:ins>
      <w:ins w:id="82" w:author="Kevin King" w:date="2018-04-12T09:15:00Z">
        <w:r w:rsidR="00C45D06">
          <w:rPr>
            <w:rFonts w:ascii="Times New Roman" w:hAnsi="Times New Roman" w:cs="Times New Roman"/>
            <w:sz w:val="24"/>
            <w:szCs w:val="24"/>
          </w:rPr>
          <w:t xml:space="preserve">hed in the </w:t>
        </w:r>
        <w:r w:rsidR="00C45D06">
          <w:rPr>
            <w:rFonts w:ascii="Times New Roman" w:hAnsi="Times New Roman" w:cs="Times New Roman"/>
            <w:i/>
            <w:sz w:val="24"/>
            <w:szCs w:val="24"/>
          </w:rPr>
          <w:t xml:space="preserve">Journal of Abnormal Psychology </w:t>
        </w:r>
        <w:r w:rsidR="00C45D06" w:rsidRPr="00C45D06">
          <w:rPr>
            <w:rFonts w:ascii="Times New Roman" w:hAnsi="Times New Roman" w:cs="Times New Roman"/>
            <w:sz w:val="24"/>
            <w:szCs w:val="24"/>
            <w:rPrChange w:id="83" w:author="Kevin King" w:date="2018-04-12T09:15:00Z">
              <w:rPr>
                <w:rFonts w:ascii="Times New Roman" w:hAnsi="Times New Roman" w:cs="Times New Roman"/>
                <w:i/>
                <w:sz w:val="24"/>
                <w:szCs w:val="24"/>
              </w:rPr>
            </w:rPrChange>
          </w:rPr>
          <w:t>and</w:t>
        </w:r>
        <w:r w:rsidR="00C45D06">
          <w:rPr>
            <w:rFonts w:ascii="Times New Roman" w:hAnsi="Times New Roman" w:cs="Times New Roman"/>
            <w:i/>
            <w:sz w:val="24"/>
            <w:szCs w:val="24"/>
          </w:rPr>
          <w:t xml:space="preserve"> Journal of Consulting and Clinical Psychology </w:t>
        </w:r>
        <w:r w:rsidR="00C45D06">
          <w:rPr>
            <w:rFonts w:ascii="Times New Roman" w:hAnsi="Times New Roman" w:cs="Times New Roman"/>
            <w:sz w:val="24"/>
            <w:szCs w:val="24"/>
          </w:rPr>
          <w:t>between 2007 and 2017 that reported using a GzLM</w:t>
        </w:r>
      </w:ins>
      <w:ins w:id="84" w:author="Kevin M. King" w:date="2018-04-12T09:16:00Z">
        <w:r w:rsidR="00C45D06">
          <w:rPr>
            <w:rFonts w:ascii="Times New Roman" w:hAnsi="Times New Roman" w:cs="Times New Roman"/>
            <w:sz w:val="24"/>
            <w:szCs w:val="24"/>
          </w:rPr>
          <w:t xml:space="preserve"> (</w:t>
        </w:r>
        <w:r w:rsidR="00C45D06">
          <w:rPr>
            <w:rFonts w:ascii="Times New Roman" w:hAnsi="Times New Roman" w:cs="Times New Roman"/>
            <w:i/>
            <w:sz w:val="24"/>
            <w:szCs w:val="24"/>
          </w:rPr>
          <w:t xml:space="preserve">n </w:t>
        </w:r>
        <w:r w:rsidR="00C45D06">
          <w:rPr>
            <w:rFonts w:ascii="Times New Roman" w:hAnsi="Times New Roman" w:cs="Times New Roman"/>
            <w:sz w:val="24"/>
            <w:szCs w:val="24"/>
          </w:rPr>
          <w:t>=55)</w:t>
        </w:r>
      </w:ins>
      <w:ins w:id="85" w:author="Kevin King" w:date="2018-04-12T09:15:00Z">
        <w:r w:rsidR="00C45D06"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  <w:ins w:id="86" w:author="Kevin M. King" w:date="2018-04-12T09:17:00Z">
        <w:r w:rsidR="00C45D06">
          <w:rPr>
            <w:rFonts w:ascii="Times New Roman" w:hAnsi="Times New Roman" w:cs="Times New Roman"/>
            <w:sz w:val="24"/>
            <w:szCs w:val="24"/>
          </w:rPr>
          <w:t>It was c</w:t>
        </w:r>
      </w:ins>
      <w:ins w:id="87" w:author="Kevin King" w:date="2018-04-12T09:16:00Z">
        <w:del w:id="88" w:author="Kevin M. King" w:date="2018-04-12T09:17:00Z">
          <w:r w:rsidR="00C45D06" w:rsidDel="00C45D06">
            <w:rPr>
              <w:rFonts w:ascii="Times New Roman" w:hAnsi="Times New Roman" w:cs="Times New Roman"/>
              <w:sz w:val="24"/>
              <w:szCs w:val="24"/>
            </w:rPr>
            <w:delText>C</w:delText>
          </w:r>
        </w:del>
      </w:ins>
      <w:del w:id="89" w:author="Kevin King" w:date="2018-04-12T09:16:00Z">
        <w:r w:rsidRPr="00CB29B0" w:rsidDel="00C45D06">
          <w:rPr>
            <w:rFonts w:ascii="Times New Roman" w:hAnsi="Times New Roman" w:cs="Times New Roman"/>
            <w:sz w:val="24"/>
            <w:szCs w:val="24"/>
          </w:rPr>
          <w:delText xml:space="preserve">the clinical science literature and found </w:delText>
        </w:r>
        <w:r w:rsidR="00E76E0C" w:rsidDel="00C45D06">
          <w:rPr>
            <w:rFonts w:ascii="Times New Roman" w:hAnsi="Times New Roman" w:cs="Times New Roman"/>
            <w:sz w:val="24"/>
            <w:szCs w:val="24"/>
          </w:rPr>
          <w:delText>that c</w:delText>
        </w:r>
      </w:del>
      <w:r w:rsidR="00E76E0C">
        <w:rPr>
          <w:rFonts w:ascii="Times New Roman" w:hAnsi="Times New Roman" w:cs="Times New Roman"/>
          <w:sz w:val="24"/>
          <w:szCs w:val="24"/>
        </w:rPr>
        <w:t>ommon practice (</w:t>
      </w:r>
      <w:del w:id="90" w:author="Kevin M. King" w:date="2018-04-12T09:17:00Z">
        <w:r w:rsidR="00E76E0C" w:rsidDel="00C45D06">
          <w:rPr>
            <w:rFonts w:ascii="Times New Roman" w:hAnsi="Times New Roman" w:cs="Times New Roman"/>
            <w:sz w:val="24"/>
            <w:szCs w:val="24"/>
          </w:rPr>
          <w:delText>XX</w:delText>
        </w:r>
      </w:del>
      <w:ins w:id="91" w:author="Kevin M. King" w:date="2018-04-12T09:17:00Z">
        <w:r w:rsidR="00C45D06">
          <w:rPr>
            <w:rFonts w:ascii="Times New Roman" w:hAnsi="Times New Roman" w:cs="Times New Roman"/>
            <w:sz w:val="24"/>
            <w:szCs w:val="24"/>
          </w:rPr>
          <w:t>81</w:t>
        </w:r>
      </w:ins>
      <w:r w:rsidR="00E76E0C">
        <w:rPr>
          <w:rFonts w:ascii="Times New Roman" w:hAnsi="Times New Roman" w:cs="Times New Roman"/>
          <w:sz w:val="24"/>
          <w:szCs w:val="24"/>
        </w:rPr>
        <w:t>% of papers)</w:t>
      </w:r>
      <w:r w:rsidRPr="00CB29B0">
        <w:rPr>
          <w:rFonts w:ascii="Times New Roman" w:hAnsi="Times New Roman" w:cs="Times New Roman"/>
          <w:sz w:val="24"/>
          <w:szCs w:val="24"/>
        </w:rPr>
        <w:t xml:space="preserve"> </w:t>
      </w:r>
      <w:del w:id="92" w:author="Kevin M. King" w:date="2018-04-12T09:17:00Z">
        <w:r w:rsidR="00E76E0C" w:rsidDel="00C45D06">
          <w:rPr>
            <w:rFonts w:ascii="Times New Roman" w:hAnsi="Times New Roman" w:cs="Times New Roman"/>
            <w:sz w:val="24"/>
            <w:szCs w:val="24"/>
          </w:rPr>
          <w:delText xml:space="preserve">is </w:delText>
        </w:r>
      </w:del>
      <w:r w:rsidR="00E76E0C">
        <w:rPr>
          <w:rFonts w:ascii="Times New Roman" w:hAnsi="Times New Roman" w:cs="Times New Roman"/>
          <w:sz w:val="24"/>
          <w:szCs w:val="24"/>
        </w:rPr>
        <w:t xml:space="preserve">for </w:t>
      </w:r>
      <w:r w:rsidRPr="00CB29B0">
        <w:rPr>
          <w:rFonts w:ascii="Times New Roman" w:hAnsi="Times New Roman" w:cs="Times New Roman"/>
          <w:sz w:val="24"/>
          <w:szCs w:val="24"/>
        </w:rPr>
        <w:t xml:space="preserve">researchers </w:t>
      </w:r>
      <w:r w:rsidR="00E76E0C">
        <w:rPr>
          <w:rFonts w:ascii="Times New Roman" w:hAnsi="Times New Roman" w:cs="Times New Roman"/>
          <w:sz w:val="24"/>
          <w:szCs w:val="24"/>
        </w:rPr>
        <w:t>to provide</w:t>
      </w:r>
      <w:r w:rsidRPr="00CB29B0">
        <w:rPr>
          <w:rFonts w:ascii="Times New Roman" w:hAnsi="Times New Roman" w:cs="Times New Roman"/>
          <w:sz w:val="24"/>
          <w:szCs w:val="24"/>
        </w:rPr>
        <w:t xml:space="preserve"> </w:t>
      </w:r>
      <w:r w:rsidR="00E76E0C">
        <w:rPr>
          <w:rFonts w:ascii="Times New Roman" w:hAnsi="Times New Roman" w:cs="Times New Roman"/>
          <w:sz w:val="24"/>
          <w:szCs w:val="24"/>
        </w:rPr>
        <w:t xml:space="preserve">odds ratios </w:t>
      </w:r>
      <w:del w:id="93" w:author="Kevin M. King" w:date="2018-04-12T09:17:00Z">
        <w:r w:rsidR="00E76E0C" w:rsidDel="00C45D06">
          <w:rPr>
            <w:rFonts w:ascii="Times New Roman" w:hAnsi="Times New Roman" w:cs="Times New Roman"/>
            <w:sz w:val="24"/>
            <w:szCs w:val="24"/>
          </w:rPr>
          <w:delText xml:space="preserve">and </w:delText>
        </w:r>
      </w:del>
      <w:ins w:id="94" w:author="Kevin M. King" w:date="2018-04-12T09:17:00Z">
        <w:r w:rsidR="00C45D06">
          <w:rPr>
            <w:rFonts w:ascii="Times New Roman" w:hAnsi="Times New Roman" w:cs="Times New Roman"/>
            <w:sz w:val="24"/>
            <w:szCs w:val="24"/>
          </w:rPr>
          <w:t xml:space="preserve">and/or </w:t>
        </w:r>
      </w:ins>
      <w:r w:rsidR="00E76E0C">
        <w:rPr>
          <w:rFonts w:ascii="Times New Roman" w:hAnsi="Times New Roman" w:cs="Times New Roman"/>
          <w:sz w:val="24"/>
          <w:szCs w:val="24"/>
        </w:rPr>
        <w:t xml:space="preserve">risk ratios. </w:t>
      </w:r>
      <w:ins w:id="95" w:author="Kevin M. King" w:date="2018-04-12T09:18:00Z">
        <w:r w:rsidR="00C45D06">
          <w:rPr>
            <w:rFonts w:ascii="Times New Roman" w:hAnsi="Times New Roman" w:cs="Times New Roman"/>
            <w:sz w:val="24"/>
            <w:szCs w:val="24"/>
          </w:rPr>
          <w:t xml:space="preserve">Only two </w:t>
        </w:r>
      </w:ins>
      <w:del w:id="96" w:author="Kevin M. King" w:date="2018-04-12T09:18:00Z">
        <w:r w:rsidR="00E76E0C" w:rsidDel="00C45D06">
          <w:rPr>
            <w:rFonts w:ascii="Times New Roman" w:hAnsi="Times New Roman" w:cs="Times New Roman"/>
            <w:sz w:val="24"/>
            <w:szCs w:val="24"/>
          </w:rPr>
          <w:delText>V</w:delText>
        </w:r>
        <w:r w:rsidR="00E12C14" w:rsidDel="00C45D06">
          <w:rPr>
            <w:rFonts w:ascii="Times New Roman" w:hAnsi="Times New Roman" w:cs="Times New Roman"/>
            <w:sz w:val="24"/>
            <w:szCs w:val="24"/>
          </w:rPr>
          <w:delText xml:space="preserve">ery few </w:delText>
        </w:r>
      </w:del>
      <w:r w:rsidR="00244E6F">
        <w:rPr>
          <w:rFonts w:ascii="Times New Roman" w:hAnsi="Times New Roman" w:cs="Times New Roman"/>
          <w:sz w:val="24"/>
          <w:szCs w:val="24"/>
        </w:rPr>
        <w:t>papers</w:t>
      </w:r>
      <w:r w:rsidR="00E76E0C">
        <w:rPr>
          <w:rFonts w:ascii="Times New Roman" w:hAnsi="Times New Roman" w:cs="Times New Roman"/>
          <w:sz w:val="24"/>
          <w:szCs w:val="24"/>
        </w:rPr>
        <w:t xml:space="preserve"> </w:t>
      </w:r>
      <w:del w:id="97" w:author="Max Halvorson" w:date="2018-04-13T09:46:00Z">
        <w:r w:rsidR="00E76E0C" w:rsidDel="00E73CFF">
          <w:rPr>
            <w:rFonts w:ascii="Times New Roman" w:hAnsi="Times New Roman" w:cs="Times New Roman"/>
            <w:sz w:val="24"/>
            <w:szCs w:val="24"/>
          </w:rPr>
          <w:delText>(XX</w:delText>
        </w:r>
      </w:del>
      <w:ins w:id="98" w:author="Kevin M. King" w:date="2018-04-12T09:18:00Z">
        <w:del w:id="99" w:author="Max Halvorson" w:date="2018-04-13T09:46:00Z">
          <w:r w:rsidR="00C45D06" w:rsidDel="00E73CFF">
            <w:rPr>
              <w:rFonts w:ascii="Times New Roman" w:hAnsi="Times New Roman" w:cs="Times New Roman"/>
              <w:sz w:val="24"/>
              <w:szCs w:val="24"/>
            </w:rPr>
            <w:delText>3.6</w:delText>
          </w:r>
        </w:del>
      </w:ins>
      <w:ins w:id="100" w:author="Max Halvorson" w:date="2018-04-13T09:46:00Z">
        <w:r w:rsidR="00E73CFF">
          <w:rPr>
            <w:rFonts w:ascii="Times New Roman" w:hAnsi="Times New Roman" w:cs="Times New Roman"/>
            <w:sz w:val="24"/>
            <w:szCs w:val="24"/>
          </w:rPr>
          <w:t>(4</w:t>
        </w:r>
      </w:ins>
      <w:r w:rsidR="00E76E0C">
        <w:rPr>
          <w:rFonts w:ascii="Times New Roman" w:hAnsi="Times New Roman" w:cs="Times New Roman"/>
          <w:sz w:val="24"/>
          <w:szCs w:val="24"/>
        </w:rPr>
        <w:t>%)</w:t>
      </w:r>
      <w:del w:id="101" w:author="Kevin M. King" w:date="2018-04-12T09:18:00Z">
        <w:r w:rsidR="00E76E0C" w:rsidDel="00C45D06">
          <w:rPr>
            <w:rFonts w:ascii="Times New Roman" w:hAnsi="Times New Roman" w:cs="Times New Roman"/>
            <w:sz w:val="24"/>
            <w:szCs w:val="24"/>
          </w:rPr>
          <w:delText>, however,</w:delText>
        </w:r>
        <w:r w:rsidR="00E12C14" w:rsidDel="00C45D06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102" w:author="Kevin M. King" w:date="2018-04-12T09:18:00Z">
        <w:r w:rsidR="00C45D06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B29B0">
        <w:rPr>
          <w:rFonts w:ascii="Times New Roman" w:hAnsi="Times New Roman" w:cs="Times New Roman"/>
          <w:sz w:val="24"/>
          <w:szCs w:val="24"/>
        </w:rPr>
        <w:t xml:space="preserve">communicated </w:t>
      </w:r>
      <w:r w:rsidR="00244E6F">
        <w:rPr>
          <w:rFonts w:ascii="Times New Roman" w:hAnsi="Times New Roman" w:cs="Times New Roman"/>
          <w:sz w:val="24"/>
          <w:szCs w:val="24"/>
        </w:rPr>
        <w:t xml:space="preserve">findings </w:t>
      </w:r>
      <w:r w:rsidRPr="00CB29B0">
        <w:rPr>
          <w:rFonts w:ascii="Times New Roman" w:hAnsi="Times New Roman" w:cs="Times New Roman"/>
          <w:sz w:val="24"/>
          <w:szCs w:val="24"/>
        </w:rPr>
        <w:t xml:space="preserve">in </w:t>
      </w:r>
      <w:del w:id="103" w:author="Max Halvorson" w:date="2018-04-13T09:34:00Z">
        <w:r w:rsidRPr="00CB29B0" w:rsidDel="0025336B">
          <w:rPr>
            <w:rFonts w:ascii="Times New Roman" w:hAnsi="Times New Roman" w:cs="Times New Roman"/>
            <w:sz w:val="24"/>
            <w:szCs w:val="24"/>
          </w:rPr>
          <w:delText>a way that non-experts could understand</w:delText>
        </w:r>
      </w:del>
      <w:ins w:id="104" w:author="Max Halvorson" w:date="2018-04-13T09:43:00Z">
        <w:r w:rsidR="0088277D">
          <w:rPr>
            <w:rFonts w:ascii="Times New Roman" w:hAnsi="Times New Roman" w:cs="Times New Roman"/>
            <w:sz w:val="24"/>
            <w:szCs w:val="24"/>
          </w:rPr>
          <w:t xml:space="preserve">units </w:t>
        </w:r>
      </w:ins>
      <w:ins w:id="105" w:author="Max Halvorson" w:date="2018-04-13T09:34:00Z">
        <w:r w:rsidR="0025336B">
          <w:rPr>
            <w:rFonts w:ascii="Times New Roman" w:hAnsi="Times New Roman" w:cs="Times New Roman"/>
            <w:sz w:val="24"/>
            <w:szCs w:val="24"/>
          </w:rPr>
          <w:t xml:space="preserve">of the </w:t>
        </w:r>
      </w:ins>
      <w:ins w:id="106" w:author="Max Halvorson" w:date="2018-04-13T09:42:00Z">
        <w:r w:rsidR="0088277D">
          <w:rPr>
            <w:rFonts w:ascii="Times New Roman" w:hAnsi="Times New Roman" w:cs="Times New Roman"/>
            <w:sz w:val="24"/>
            <w:szCs w:val="24"/>
          </w:rPr>
          <w:t xml:space="preserve">original binary or count </w:t>
        </w:r>
      </w:ins>
      <w:ins w:id="107" w:author="Max Halvorson" w:date="2018-04-13T09:34:00Z">
        <w:r w:rsidR="0025336B">
          <w:rPr>
            <w:rFonts w:ascii="Times New Roman" w:hAnsi="Times New Roman" w:cs="Times New Roman"/>
            <w:sz w:val="24"/>
            <w:szCs w:val="24"/>
          </w:rPr>
          <w:t>outcome</w:t>
        </w:r>
      </w:ins>
      <w:ins w:id="108" w:author="Kevin M. King" w:date="2018-04-12T09:18:00Z">
        <w:del w:id="109" w:author="Max Halvorson" w:date="2018-04-13T09:35:00Z">
          <w:r w:rsidR="00C45D06" w:rsidDel="0025336B">
            <w:rPr>
              <w:rFonts w:ascii="Times New Roman" w:hAnsi="Times New Roman" w:cs="Times New Roman"/>
              <w:sz w:val="24"/>
              <w:szCs w:val="24"/>
            </w:rPr>
            <w:delText>,</w:delText>
          </w:r>
        </w:del>
        <w:del w:id="110" w:author="Max Halvorson" w:date="2018-04-13T09:43:00Z">
          <w:r w:rsidR="00C45D06" w:rsidDel="0088277D">
            <w:rPr>
              <w:rFonts w:ascii="Times New Roman" w:hAnsi="Times New Roman" w:cs="Times New Roman"/>
              <w:sz w:val="24"/>
              <w:szCs w:val="24"/>
            </w:rPr>
            <w:delText xml:space="preserve"> </w:delText>
          </w:r>
        </w:del>
        <w:del w:id="111" w:author="Max Halvorson" w:date="2018-04-13T09:34:00Z">
          <w:r w:rsidR="00C45D06" w:rsidDel="0025336B">
            <w:rPr>
              <w:rFonts w:ascii="Times New Roman" w:hAnsi="Times New Roman" w:cs="Times New Roman"/>
              <w:sz w:val="24"/>
              <w:szCs w:val="24"/>
            </w:rPr>
            <w:delText xml:space="preserve">using </w:delText>
          </w:r>
        </w:del>
        <w:del w:id="112" w:author="Max Halvorson" w:date="2018-04-13T09:43:00Z">
          <w:r w:rsidR="00C45D06" w:rsidDel="0088277D">
            <w:rPr>
              <w:rFonts w:ascii="Times New Roman" w:hAnsi="Times New Roman" w:cs="Times New Roman"/>
              <w:sz w:val="24"/>
              <w:szCs w:val="24"/>
            </w:rPr>
            <w:delText xml:space="preserve">either predicted probabilities or counts, or visualizing </w:delText>
          </w:r>
        </w:del>
        <w:del w:id="113" w:author="Max Halvorson" w:date="2018-04-13T09:34:00Z">
          <w:r w:rsidR="00C45D06" w:rsidDel="0025336B">
            <w:rPr>
              <w:rFonts w:ascii="Times New Roman" w:hAnsi="Times New Roman" w:cs="Times New Roman"/>
              <w:sz w:val="24"/>
              <w:szCs w:val="24"/>
            </w:rPr>
            <w:delText xml:space="preserve">the </w:delText>
          </w:r>
        </w:del>
        <w:del w:id="114" w:author="Max Halvorson" w:date="2018-04-13T09:35:00Z">
          <w:r w:rsidR="00C45D06" w:rsidDel="0025336B">
            <w:rPr>
              <w:rFonts w:ascii="Times New Roman" w:hAnsi="Times New Roman" w:cs="Times New Roman"/>
              <w:sz w:val="24"/>
              <w:szCs w:val="24"/>
            </w:rPr>
            <w:delText>effects in an intuitive manner</w:delText>
          </w:r>
        </w:del>
      </w:ins>
      <w:del w:id="115" w:author="Max Halvorson" w:date="2018-04-13T09:35:00Z">
        <w:r w:rsidRPr="00CB29B0" w:rsidDel="0025336B">
          <w:rPr>
            <w:rFonts w:ascii="Times New Roman" w:hAnsi="Times New Roman" w:cs="Times New Roman"/>
            <w:sz w:val="24"/>
            <w:szCs w:val="24"/>
          </w:rPr>
          <w:delText>.</w:delText>
        </w:r>
      </w:del>
      <w:ins w:id="116" w:author="Max Halvorson" w:date="2018-04-13T09:35:00Z">
        <w:r w:rsidR="0025336B">
          <w:rPr>
            <w:rFonts w:ascii="Times New Roman" w:hAnsi="Times New Roman" w:cs="Times New Roman"/>
            <w:sz w:val="24"/>
            <w:szCs w:val="24"/>
          </w:rPr>
          <w:t>.</w:t>
        </w:r>
      </w:ins>
      <w:r w:rsidRPr="00CB29B0">
        <w:rPr>
          <w:rFonts w:ascii="Times New Roman" w:hAnsi="Times New Roman" w:cs="Times New Roman"/>
          <w:sz w:val="24"/>
          <w:szCs w:val="24"/>
        </w:rPr>
        <w:t xml:space="preserve"> </w:t>
      </w:r>
      <w:r w:rsidR="00E76E0C">
        <w:rPr>
          <w:rFonts w:ascii="Times New Roman" w:hAnsi="Times New Roman" w:cs="Times New Roman"/>
          <w:sz w:val="24"/>
          <w:szCs w:val="24"/>
        </w:rPr>
        <w:t>T</w:t>
      </w:r>
      <w:r w:rsidRPr="00CB29B0">
        <w:rPr>
          <w:rFonts w:ascii="Times New Roman" w:hAnsi="Times New Roman" w:cs="Times New Roman"/>
          <w:sz w:val="24"/>
          <w:szCs w:val="24"/>
        </w:rPr>
        <w:t xml:space="preserve">he </w:t>
      </w:r>
      <w:del w:id="117" w:author="David Atkins" w:date="2018-04-12T08:41:00Z">
        <w:r w:rsidRPr="00CB29B0" w:rsidDel="005C055E">
          <w:rPr>
            <w:rFonts w:ascii="Times New Roman" w:hAnsi="Times New Roman" w:cs="Times New Roman"/>
            <w:sz w:val="24"/>
            <w:szCs w:val="24"/>
          </w:rPr>
          <w:delText xml:space="preserve">goal of the </w:delText>
        </w:r>
      </w:del>
      <w:r w:rsidRPr="00CB29B0">
        <w:rPr>
          <w:rFonts w:ascii="Times New Roman" w:hAnsi="Times New Roman" w:cs="Times New Roman"/>
          <w:sz w:val="24"/>
          <w:szCs w:val="24"/>
        </w:rPr>
        <w:t xml:space="preserve">current manuscript </w:t>
      </w:r>
      <w:del w:id="118" w:author="David Atkins" w:date="2018-04-12T08:41:00Z">
        <w:r w:rsidRPr="00CB29B0" w:rsidDel="005C055E">
          <w:rPr>
            <w:rFonts w:ascii="Times New Roman" w:hAnsi="Times New Roman" w:cs="Times New Roman"/>
            <w:sz w:val="24"/>
            <w:szCs w:val="24"/>
          </w:rPr>
          <w:delText xml:space="preserve">is to </w:delText>
        </w:r>
      </w:del>
      <w:r w:rsidRPr="00CB29B0">
        <w:rPr>
          <w:rFonts w:ascii="Times New Roman" w:hAnsi="Times New Roman" w:cs="Times New Roman"/>
          <w:sz w:val="24"/>
          <w:szCs w:val="24"/>
        </w:rPr>
        <w:t>provide</w:t>
      </w:r>
      <w:ins w:id="119" w:author="David Atkins" w:date="2018-04-12T08:41:00Z">
        <w:r w:rsidR="005C055E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CB29B0">
        <w:rPr>
          <w:rFonts w:ascii="Times New Roman" w:hAnsi="Times New Roman" w:cs="Times New Roman"/>
          <w:sz w:val="24"/>
          <w:szCs w:val="24"/>
        </w:rPr>
        <w:t xml:space="preserve"> a tutorial on interpret</w:t>
      </w:r>
      <w:r w:rsidR="000E3A97" w:rsidRPr="00CB29B0">
        <w:rPr>
          <w:rFonts w:ascii="Times New Roman" w:hAnsi="Times New Roman" w:cs="Times New Roman"/>
          <w:sz w:val="24"/>
          <w:szCs w:val="24"/>
        </w:rPr>
        <w:t>ing</w:t>
      </w:r>
      <w:r w:rsidRPr="00CB29B0">
        <w:rPr>
          <w:rFonts w:ascii="Times New Roman" w:hAnsi="Times New Roman" w:cs="Times New Roman"/>
          <w:sz w:val="24"/>
          <w:szCs w:val="24"/>
        </w:rPr>
        <w:t xml:space="preserve"> model coefficients from binary and count models. We </w:t>
      </w:r>
      <w:r w:rsidR="00E76E0C">
        <w:rPr>
          <w:rFonts w:ascii="Times New Roman" w:hAnsi="Times New Roman" w:cs="Times New Roman"/>
          <w:sz w:val="24"/>
          <w:szCs w:val="24"/>
        </w:rPr>
        <w:t>advocate for extracting quantities of direct substantive interest</w:t>
      </w:r>
      <w:r w:rsidRPr="00CB29B0">
        <w:rPr>
          <w:rFonts w:ascii="Times New Roman" w:hAnsi="Times New Roman" w:cs="Times New Roman"/>
          <w:sz w:val="24"/>
          <w:szCs w:val="24"/>
        </w:rPr>
        <w:t xml:space="preserve"> </w:t>
      </w:r>
      <w:del w:id="120" w:author="Max Halvorson" w:date="2018-04-13T09:38:00Z">
        <w:r w:rsidR="00E76E0C" w:rsidDel="00382A60">
          <w:rPr>
            <w:rFonts w:ascii="Times New Roman" w:hAnsi="Times New Roman" w:cs="Times New Roman"/>
            <w:sz w:val="24"/>
            <w:szCs w:val="24"/>
          </w:rPr>
          <w:delText xml:space="preserve">such as </w:delText>
        </w:r>
      </w:del>
      <w:del w:id="121" w:author="Max Halvorson" w:date="2018-04-13T09:45:00Z">
        <w:r w:rsidR="00E76E0C" w:rsidDel="004D0490">
          <w:rPr>
            <w:rFonts w:ascii="Times New Roman" w:hAnsi="Times New Roman" w:cs="Times New Roman"/>
            <w:sz w:val="24"/>
            <w:szCs w:val="24"/>
          </w:rPr>
          <w:delText>predicted probabilities and counts</w:delText>
        </w:r>
      </w:del>
      <w:del w:id="122" w:author="David Atkins" w:date="2018-04-12T08:41:00Z">
        <w:r w:rsidR="00E76E0C" w:rsidDel="005C055E">
          <w:rPr>
            <w:rFonts w:ascii="Times New Roman" w:hAnsi="Times New Roman" w:cs="Times New Roman"/>
            <w:sz w:val="24"/>
            <w:szCs w:val="24"/>
          </w:rPr>
          <w:delText>,</w:delText>
        </w:r>
      </w:del>
      <w:del w:id="123" w:author="Max Halvorson" w:date="2018-04-13T09:38:00Z">
        <w:r w:rsidR="00E76E0C" w:rsidDel="00382A60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E76E0C">
        <w:rPr>
          <w:rFonts w:ascii="Times New Roman" w:hAnsi="Times New Roman" w:cs="Times New Roman"/>
          <w:sz w:val="24"/>
          <w:szCs w:val="24"/>
        </w:rPr>
        <w:t>and displaying these quantities in simple visual displays. We</w:t>
      </w:r>
      <w:r w:rsidRPr="00CB29B0">
        <w:rPr>
          <w:rFonts w:ascii="Times New Roman" w:hAnsi="Times New Roman" w:cs="Times New Roman"/>
          <w:sz w:val="24"/>
          <w:szCs w:val="24"/>
        </w:rPr>
        <w:t xml:space="preserve"> introduce a free a</w:t>
      </w:r>
      <w:r w:rsidR="00E76E0C">
        <w:rPr>
          <w:rFonts w:ascii="Times New Roman" w:hAnsi="Times New Roman" w:cs="Times New Roman"/>
          <w:sz w:val="24"/>
          <w:szCs w:val="24"/>
        </w:rPr>
        <w:t>nd easy-to-</w:t>
      </w:r>
      <w:r w:rsidRPr="00CB29B0">
        <w:rPr>
          <w:rFonts w:ascii="Times New Roman" w:hAnsi="Times New Roman" w:cs="Times New Roman"/>
          <w:sz w:val="24"/>
          <w:szCs w:val="24"/>
        </w:rPr>
        <w:t>use web application allowing researchers to display model results in an eas</w:t>
      </w:r>
      <w:r w:rsidR="000E3A97" w:rsidRPr="00CB29B0">
        <w:rPr>
          <w:rFonts w:ascii="Times New Roman" w:hAnsi="Times New Roman" w:cs="Times New Roman"/>
          <w:sz w:val="24"/>
          <w:szCs w:val="24"/>
        </w:rPr>
        <w:t>y-to-understand</w:t>
      </w:r>
      <w:r w:rsidRPr="00CB29B0">
        <w:rPr>
          <w:rFonts w:ascii="Times New Roman" w:hAnsi="Times New Roman" w:cs="Times New Roman"/>
          <w:sz w:val="24"/>
          <w:szCs w:val="24"/>
        </w:rPr>
        <w:t xml:space="preserve"> format.</w:t>
      </w:r>
    </w:p>
    <w:sectPr w:rsidR="001F2104" w:rsidRPr="00CB2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vid Atkins">
    <w15:presenceInfo w15:providerId="Windows Live" w15:userId="1dfaea0c-bdc0-4a1f-9f8e-cb639a7501e7"/>
  </w15:person>
  <w15:person w15:author="Max Halvorson">
    <w15:presenceInfo w15:providerId="None" w15:userId="Max Halvorson"/>
  </w15:person>
  <w15:person w15:author="Kevin King">
    <w15:presenceInfo w15:providerId="None" w15:userId="Kevin King"/>
  </w15:person>
  <w15:person w15:author="David Huh">
    <w15:presenceInfo w15:providerId="None" w15:userId="David Huh"/>
  </w15:person>
  <w15:person w15:author="Kevin M. King">
    <w15:presenceInfo w15:providerId="None" w15:userId="Kevin M. K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51B"/>
    <w:rsid w:val="000E3A97"/>
    <w:rsid w:val="00116536"/>
    <w:rsid w:val="001C1DA3"/>
    <w:rsid w:val="00244E6F"/>
    <w:rsid w:val="0025336B"/>
    <w:rsid w:val="00315923"/>
    <w:rsid w:val="0035501D"/>
    <w:rsid w:val="00382A60"/>
    <w:rsid w:val="00406895"/>
    <w:rsid w:val="004864FD"/>
    <w:rsid w:val="004D0490"/>
    <w:rsid w:val="004F46FE"/>
    <w:rsid w:val="005C055E"/>
    <w:rsid w:val="00754C0D"/>
    <w:rsid w:val="007722B0"/>
    <w:rsid w:val="007F14F7"/>
    <w:rsid w:val="008479BC"/>
    <w:rsid w:val="008761C9"/>
    <w:rsid w:val="0088277D"/>
    <w:rsid w:val="008C1809"/>
    <w:rsid w:val="008E03AF"/>
    <w:rsid w:val="00917EDA"/>
    <w:rsid w:val="00931AC8"/>
    <w:rsid w:val="00970FB4"/>
    <w:rsid w:val="00A178C4"/>
    <w:rsid w:val="00AE465B"/>
    <w:rsid w:val="00BC2BD8"/>
    <w:rsid w:val="00C45D06"/>
    <w:rsid w:val="00CB29B0"/>
    <w:rsid w:val="00CC56B2"/>
    <w:rsid w:val="00D14DCE"/>
    <w:rsid w:val="00D45DAA"/>
    <w:rsid w:val="00DC6159"/>
    <w:rsid w:val="00DD4611"/>
    <w:rsid w:val="00DE1583"/>
    <w:rsid w:val="00E12C14"/>
    <w:rsid w:val="00E1584B"/>
    <w:rsid w:val="00E44059"/>
    <w:rsid w:val="00E73CFF"/>
    <w:rsid w:val="00E76E0C"/>
    <w:rsid w:val="00EB651B"/>
    <w:rsid w:val="00F9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608AB"/>
  <w15:chartTrackingRefBased/>
  <w15:docId w15:val="{7659730D-5932-4D1A-90B1-E822E4A8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55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55E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C05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05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05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05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055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56EFA-3CF0-41C0-A6FB-93B2B9D4A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Halvorson</dc:creator>
  <cp:keywords/>
  <dc:description/>
  <cp:lastModifiedBy>Max Halvorson</cp:lastModifiedBy>
  <cp:revision>11</cp:revision>
  <dcterms:created xsi:type="dcterms:W3CDTF">2018-04-13T16:35:00Z</dcterms:created>
  <dcterms:modified xsi:type="dcterms:W3CDTF">2018-04-13T16:48:00Z</dcterms:modified>
</cp:coreProperties>
</file>