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2A144" w14:textId="27275AC2" w:rsidR="00E85E85" w:rsidRDefault="00E85E85" w:rsidP="00F04427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noProof/>
          <w:sz w:val="24"/>
          <w:szCs w:val="24"/>
        </w:rPr>
      </w:pPr>
      <w:bookmarkStart w:id="0" w:name="_MailAutoSig"/>
      <w:r w:rsidRPr="00E85E85">
        <w:rPr>
          <w:rFonts w:ascii="Times New Roman" w:hAnsi="Times New Roman" w:cs="Times New Roman"/>
          <w:sz w:val="24"/>
          <w:szCs w:val="24"/>
        </w:rPr>
        <w:t>Max A. Halvorson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5E85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M.S &amp;</w:t>
      </w:r>
    </w:p>
    <w:p w14:paraId="0B404138" w14:textId="677E1FB0" w:rsidR="00F04427" w:rsidRPr="00E85E85" w:rsidRDefault="00F04427" w:rsidP="00F04427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noProof/>
          <w:sz w:val="24"/>
          <w:szCs w:val="24"/>
        </w:rPr>
      </w:pPr>
      <w:r w:rsidRPr="00E85E85">
        <w:rPr>
          <w:rFonts w:ascii="Times New Roman" w:eastAsia="Calibri" w:hAnsi="Times New Roman" w:cs="Times New Roman"/>
          <w:noProof/>
          <w:sz w:val="24"/>
          <w:szCs w:val="24"/>
        </w:rPr>
        <w:t>Kevin M. King, Ph.D.</w:t>
      </w:r>
    </w:p>
    <w:p w14:paraId="6A4A65E1" w14:textId="77777777" w:rsidR="00F04427" w:rsidRPr="00E85E85" w:rsidRDefault="00F04427" w:rsidP="00F04427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noProof/>
          <w:sz w:val="24"/>
          <w:szCs w:val="24"/>
        </w:rPr>
      </w:pPr>
      <w:r w:rsidRPr="00E85E85">
        <w:rPr>
          <w:rFonts w:ascii="Times New Roman" w:eastAsia="Calibri" w:hAnsi="Times New Roman" w:cs="Times New Roman"/>
          <w:noProof/>
          <w:sz w:val="24"/>
          <w:szCs w:val="24"/>
        </w:rPr>
        <w:t>University of Washington</w:t>
      </w:r>
    </w:p>
    <w:p w14:paraId="43334859" w14:textId="77777777" w:rsidR="00F04427" w:rsidRPr="00E85E85" w:rsidRDefault="00F04427" w:rsidP="00F04427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noProof/>
          <w:sz w:val="24"/>
          <w:szCs w:val="24"/>
        </w:rPr>
      </w:pPr>
      <w:r w:rsidRPr="00E85E85">
        <w:rPr>
          <w:rFonts w:ascii="Times New Roman" w:eastAsia="Calibri" w:hAnsi="Times New Roman" w:cs="Times New Roman"/>
          <w:noProof/>
          <w:sz w:val="24"/>
          <w:szCs w:val="24"/>
        </w:rPr>
        <w:t>Box 351525</w:t>
      </w:r>
    </w:p>
    <w:p w14:paraId="216B4F7B" w14:textId="77777777" w:rsidR="00F04427" w:rsidRPr="00E85E85" w:rsidRDefault="00F04427" w:rsidP="00F04427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85E85">
        <w:rPr>
          <w:rFonts w:ascii="Times New Roman" w:eastAsia="Times New Roman" w:hAnsi="Times New Roman" w:cs="Times New Roman"/>
          <w:noProof/>
          <w:sz w:val="24"/>
          <w:szCs w:val="24"/>
        </w:rPr>
        <w:t>Seattle, WA, 98195</w:t>
      </w:r>
    </w:p>
    <w:p w14:paraId="2CD4F0A9" w14:textId="77777777" w:rsidR="00F04427" w:rsidRPr="00E85E85" w:rsidRDefault="00F04427" w:rsidP="00F04427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21481C" w14:textId="41AD23F5" w:rsidR="00F04427" w:rsidRPr="00E85E85" w:rsidRDefault="00E85E85" w:rsidP="00F04427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April 13, 2018</w:t>
      </w:r>
    </w:p>
    <w:bookmarkEnd w:id="0"/>
    <w:p w14:paraId="17D7FCF1" w14:textId="4C0378A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June Gruber, Ph.D., </w:t>
      </w:r>
    </w:p>
    <w:p w14:paraId="540F67D1" w14:textId="1A025FC3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proofErr w:type="spellStart"/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Jutta</w:t>
      </w:r>
      <w:proofErr w:type="spellEnd"/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Joormann</w:t>
      </w:r>
      <w:proofErr w:type="spellEnd"/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, Ph.D.</w:t>
      </w:r>
    </w:p>
    <w:p w14:paraId="6E0EA2F5" w14:textId="7777777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Co-Editors, </w:t>
      </w:r>
    </w:p>
    <w:p w14:paraId="428E81D9" w14:textId="7777777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  <w:t>Special Issue, Journal of Abnormal Psychology</w:t>
      </w:r>
    </w:p>
    <w:p w14:paraId="70182A96" w14:textId="7777777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</w:pPr>
    </w:p>
    <w:p w14:paraId="6A26A4A4" w14:textId="7777777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Dear Drs. Tackett and Miller:</w:t>
      </w:r>
    </w:p>
    <w:p w14:paraId="678713FF" w14:textId="17E38532" w:rsidR="00F04427" w:rsidRPr="00E85E85" w:rsidRDefault="00F04427" w:rsidP="00F04427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We are writing to propose a manuscript for publication in the special issue of </w:t>
      </w:r>
      <w:r w:rsidRPr="00E85E85"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  <w:t xml:space="preserve">Journal of Abnormal Psychology </w:t>
      </w: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on </w:t>
      </w:r>
      <w:r w:rsidRPr="00E85E85"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  <w:t xml:space="preserve">Best Research Practices in Clinical Science. </w:t>
      </w:r>
    </w:p>
    <w:p w14:paraId="44171778" w14:textId="7777777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14:paraId="298F5304" w14:textId="77777777" w:rsidR="00F04427" w:rsidRPr="00E85E85" w:rsidRDefault="00F04427" w:rsidP="00F04427">
      <w:pPr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The manuscript is titled</w:t>
      </w:r>
      <w:r w:rsidRPr="00E85E85"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E85E85">
        <w:rPr>
          <w:rFonts w:ascii="Times New Roman" w:hAnsi="Times New Roman" w:cs="Times New Roman"/>
          <w:i/>
          <w:sz w:val="24"/>
          <w:szCs w:val="24"/>
        </w:rPr>
        <w:t>Improving the interpretation of binary and count models</w:t>
      </w:r>
      <w:r w:rsidRPr="00E85E85">
        <w:rPr>
          <w:rFonts w:ascii="Times New Roman" w:hAnsi="Times New Roman" w:cs="Times New Roman"/>
          <w:sz w:val="24"/>
          <w:szCs w:val="24"/>
        </w:rPr>
        <w:t>.</w:t>
      </w:r>
    </w:p>
    <w:p w14:paraId="3917039F" w14:textId="2046E03B" w:rsidR="00CB29B0" w:rsidRPr="00E85E85" w:rsidRDefault="00F04427" w:rsidP="00E8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Our abstract follows. </w:t>
      </w:r>
    </w:p>
    <w:p w14:paraId="7249B2F5" w14:textId="77777777" w:rsidR="00E85E85" w:rsidRPr="00E85E85" w:rsidRDefault="00E85E85" w:rsidP="00E8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2C0EE" w14:textId="10E31DC8" w:rsidR="001F2104" w:rsidRPr="00E85E85" w:rsidRDefault="002F1C67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E85E85">
        <w:rPr>
          <w:rFonts w:ascii="Times New Roman" w:hAnsi="Times New Roman" w:cs="Times New Roman"/>
          <w:sz w:val="24"/>
          <w:szCs w:val="24"/>
        </w:rPr>
        <w:t>Discrete outcome distributions are common in clinical science, including binary outcomes (relapse, presence of a diagnosis) and count outcomes (number</w:t>
      </w:r>
      <w:r w:rsidR="00E85E85" w:rsidRPr="00E85E85">
        <w:rPr>
          <w:rFonts w:ascii="Times New Roman" w:hAnsi="Times New Roman" w:cs="Times New Roman"/>
          <w:sz w:val="24"/>
          <w:szCs w:val="24"/>
        </w:rPr>
        <w:t>s</w:t>
      </w:r>
      <w:r w:rsidRPr="00E85E85">
        <w:rPr>
          <w:rFonts w:ascii="Times New Roman" w:hAnsi="Times New Roman" w:cs="Times New Roman"/>
          <w:sz w:val="24"/>
          <w:szCs w:val="24"/>
        </w:rPr>
        <w:t xml:space="preserve"> of symptoms</w:t>
      </w:r>
      <w:r w:rsidR="00E85E85" w:rsidRPr="00E85E85">
        <w:rPr>
          <w:rFonts w:ascii="Times New Roman" w:hAnsi="Times New Roman" w:cs="Times New Roman"/>
          <w:sz w:val="24"/>
          <w:szCs w:val="24"/>
        </w:rPr>
        <w:t xml:space="preserve"> or</w:t>
      </w:r>
      <w:r w:rsidRPr="00E85E85">
        <w:rPr>
          <w:rFonts w:ascii="Times New Roman" w:hAnsi="Times New Roman" w:cs="Times New Roman"/>
          <w:sz w:val="24"/>
          <w:szCs w:val="24"/>
        </w:rPr>
        <w:t xml:space="preserve"> </w:t>
      </w:r>
      <w:r w:rsidR="00E85E85" w:rsidRPr="00E85E85">
        <w:rPr>
          <w:rFonts w:ascii="Times New Roman" w:hAnsi="Times New Roman" w:cs="Times New Roman"/>
          <w:sz w:val="24"/>
          <w:szCs w:val="24"/>
        </w:rPr>
        <w:t xml:space="preserve">clinically-relevant </w:t>
      </w:r>
      <w:r w:rsidRPr="00E85E85">
        <w:rPr>
          <w:rFonts w:ascii="Times New Roman" w:hAnsi="Times New Roman" w:cs="Times New Roman"/>
          <w:sz w:val="24"/>
          <w:szCs w:val="24"/>
        </w:rPr>
        <w:t>behaviors). Generalized linear models (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GzLMs</w:t>
      </w:r>
      <w:proofErr w:type="spellEnd"/>
      <w:r w:rsidRPr="00E85E85">
        <w:rPr>
          <w:rFonts w:ascii="Times New Roman" w:hAnsi="Times New Roman" w:cs="Times New Roman"/>
          <w:sz w:val="24"/>
          <w:szCs w:val="24"/>
        </w:rPr>
        <w:t>) provide a flexible means of representing these non-normal outcome distributions. However, the non-linear nature of the parameters they produce (e.g., odds ratios, rate ratios) makes interpretation less straightforward than for models assuming normality</w:t>
      </w:r>
      <w:r w:rsidR="00BF5B26" w:rsidRPr="00E85E8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24DD5" w:rsidRPr="00E85E85">
        <w:rPr>
          <w:rFonts w:ascii="Times New Roman" w:hAnsi="Times New Roman" w:cs="Times New Roman"/>
          <w:sz w:val="24"/>
          <w:szCs w:val="24"/>
        </w:rPr>
        <w:t xml:space="preserve">. </w:t>
      </w:r>
      <w:ins w:id="2" w:author="Connor McCabe" w:date="2018-04-13T12:53:00Z">
        <w:r w:rsidR="00C11CBD">
          <w:rPr>
            <w:rFonts w:ascii="Times New Roman" w:hAnsi="Times New Roman" w:cs="Times New Roman"/>
            <w:sz w:val="24"/>
            <w:szCs w:val="24"/>
          </w:rPr>
          <w:t>To make results easier to understand</w:t>
        </w:r>
      </w:ins>
      <w:ins w:id="3" w:author="Connor McCabe" w:date="2018-04-13T12:52:00Z">
        <w:r w:rsidR="00C11CBD">
          <w:rPr>
            <w:rFonts w:ascii="Times New Roman" w:hAnsi="Times New Roman" w:cs="Times New Roman"/>
            <w:sz w:val="24"/>
            <w:szCs w:val="24"/>
          </w:rPr>
          <w:t>, m</w:t>
        </w:r>
      </w:ins>
      <w:commentRangeStart w:id="4"/>
      <w:del w:id="5" w:author="Connor McCabe" w:date="2018-04-13T12:52:00Z">
        <w:r w:rsidR="00BF5B26" w:rsidRPr="00E85E85" w:rsidDel="00C11CBD">
          <w:rPr>
            <w:rFonts w:ascii="Times New Roman" w:hAnsi="Times New Roman" w:cs="Times New Roman"/>
            <w:sz w:val="24"/>
            <w:szCs w:val="24"/>
          </w:rPr>
          <w:delText>M</w:delText>
        </w:r>
      </w:del>
      <w:r w:rsidR="003F3C45" w:rsidRPr="00E85E85">
        <w:rPr>
          <w:rFonts w:ascii="Times New Roman" w:hAnsi="Times New Roman" w:cs="Times New Roman"/>
          <w:sz w:val="24"/>
          <w:szCs w:val="24"/>
        </w:rPr>
        <w:t xml:space="preserve">ethodologists </w:t>
      </w:r>
      <w:r w:rsidR="00B24DD5" w:rsidRPr="00E85E85">
        <w:rPr>
          <w:rFonts w:ascii="Times New Roman" w:hAnsi="Times New Roman" w:cs="Times New Roman"/>
          <w:sz w:val="24"/>
          <w:szCs w:val="24"/>
        </w:rPr>
        <w:t xml:space="preserve">recommend that </w:t>
      </w:r>
      <w:proofErr w:type="spellStart"/>
      <w:r w:rsidR="00B24DD5" w:rsidRPr="00E85E85">
        <w:rPr>
          <w:rFonts w:ascii="Times New Roman" w:hAnsi="Times New Roman" w:cs="Times New Roman"/>
          <w:sz w:val="24"/>
          <w:szCs w:val="24"/>
        </w:rPr>
        <w:t>GzLM</w:t>
      </w:r>
      <w:proofErr w:type="spellEnd"/>
      <w:del w:id="6" w:author="Connor McCabe" w:date="2018-04-13T12:36:00Z">
        <w:r w:rsidR="00B24DD5" w:rsidRPr="00E85E85" w:rsidDel="00641714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B24DD5" w:rsidRPr="00E85E85">
        <w:rPr>
          <w:rFonts w:ascii="Times New Roman" w:hAnsi="Times New Roman" w:cs="Times New Roman"/>
          <w:sz w:val="24"/>
          <w:szCs w:val="24"/>
        </w:rPr>
        <w:t xml:space="preserve"> parameters are </w:t>
      </w:r>
      <w:ins w:id="7" w:author="Connor McCabe" w:date="2018-04-13T12:38:00Z">
        <w:r w:rsidR="00641714">
          <w:rPr>
            <w:rFonts w:ascii="Times New Roman" w:hAnsi="Times New Roman" w:cs="Times New Roman"/>
            <w:sz w:val="24"/>
            <w:szCs w:val="24"/>
          </w:rPr>
          <w:t xml:space="preserve">best </w:t>
        </w:r>
      </w:ins>
      <w:del w:id="8" w:author="Connor McCabe" w:date="2018-04-13T12:38:00Z">
        <w:r w:rsidR="00B24DD5" w:rsidRPr="00E85E85" w:rsidDel="00641714">
          <w:rPr>
            <w:rFonts w:ascii="Times New Roman" w:hAnsi="Times New Roman" w:cs="Times New Roman"/>
            <w:sz w:val="24"/>
            <w:szCs w:val="24"/>
          </w:rPr>
          <w:delText xml:space="preserve">interpreted </w:delText>
        </w:r>
      </w:del>
      <w:ins w:id="9" w:author="Connor McCabe" w:date="2018-04-13T12:38:00Z">
        <w:r w:rsidR="00641714">
          <w:rPr>
            <w:rFonts w:ascii="Times New Roman" w:hAnsi="Times New Roman" w:cs="Times New Roman"/>
            <w:sz w:val="24"/>
            <w:szCs w:val="24"/>
          </w:rPr>
          <w:t>represented</w:t>
        </w:r>
        <w:r w:rsidR="00641714" w:rsidRPr="00E85E8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0" w:author="Connor McCabe" w:date="2018-04-13T12:52:00Z">
        <w:r w:rsidR="00C11CBD">
          <w:rPr>
            <w:rFonts w:ascii="Times New Roman" w:hAnsi="Times New Roman" w:cs="Times New Roman"/>
            <w:sz w:val="24"/>
            <w:szCs w:val="24"/>
          </w:rPr>
          <w:t xml:space="preserve">1.) </w:t>
        </w:r>
      </w:ins>
      <w:commentRangeStart w:id="11"/>
      <w:r w:rsidR="005C055E" w:rsidRPr="00E85E85">
        <w:rPr>
          <w:rFonts w:ascii="Times New Roman" w:hAnsi="Times New Roman" w:cs="Times New Roman"/>
          <w:sz w:val="24"/>
          <w:szCs w:val="24"/>
        </w:rPr>
        <w:t xml:space="preserve">in </w:t>
      </w:r>
      <w:del w:id="12" w:author="Connor McCabe" w:date="2018-04-13T12:44:00Z">
        <w:r w:rsidR="00B24DD5" w:rsidRPr="00E85E85" w:rsidDel="00641714">
          <w:rPr>
            <w:rFonts w:ascii="Times New Roman" w:hAnsi="Times New Roman" w:cs="Times New Roman"/>
            <w:sz w:val="24"/>
            <w:szCs w:val="24"/>
          </w:rPr>
          <w:delText xml:space="preserve">terms of </w:delText>
        </w:r>
      </w:del>
      <w:del w:id="13" w:author="Connor McCabe" w:date="2018-04-13T12:46:00Z">
        <w:r w:rsidR="005C055E" w:rsidRPr="00E85E85" w:rsidDel="00C11CBD">
          <w:rPr>
            <w:rFonts w:ascii="Times New Roman" w:hAnsi="Times New Roman" w:cs="Times New Roman"/>
            <w:sz w:val="24"/>
            <w:szCs w:val="24"/>
          </w:rPr>
          <w:delText>the original units of the outcome</w:delText>
        </w:r>
        <w:commentRangeEnd w:id="11"/>
        <w:r w:rsidR="00641714" w:rsidDel="00C11CBD">
          <w:rPr>
            <w:rStyle w:val="CommentReference"/>
          </w:rPr>
          <w:commentReference w:id="11"/>
        </w:r>
      </w:del>
      <w:ins w:id="14" w:author="Connor McCabe" w:date="2018-04-13T12:46:00Z">
        <w:r w:rsidR="00C11CBD">
          <w:rPr>
            <w:rFonts w:ascii="Times New Roman" w:hAnsi="Times New Roman" w:cs="Times New Roman"/>
            <w:sz w:val="24"/>
            <w:szCs w:val="24"/>
          </w:rPr>
          <w:t xml:space="preserve">units that are </w:t>
        </w:r>
      </w:ins>
      <w:ins w:id="15" w:author="Connor McCabe" w:date="2018-04-13T12:51:00Z">
        <w:r w:rsidR="00C11CBD">
          <w:rPr>
            <w:rFonts w:ascii="Times New Roman" w:hAnsi="Times New Roman" w:cs="Times New Roman"/>
            <w:sz w:val="24"/>
            <w:szCs w:val="24"/>
          </w:rPr>
          <w:t xml:space="preserve">most </w:t>
        </w:r>
      </w:ins>
      <w:ins w:id="16" w:author="Connor McCabe" w:date="2018-04-13T12:46:00Z">
        <w:r w:rsidR="00C11CBD">
          <w:rPr>
            <w:rFonts w:ascii="Times New Roman" w:hAnsi="Times New Roman" w:cs="Times New Roman"/>
            <w:sz w:val="24"/>
            <w:szCs w:val="24"/>
          </w:rPr>
          <w:t xml:space="preserve">substantively meaningful </w:t>
        </w:r>
      </w:ins>
      <w:ins w:id="17" w:author="Connor McCabe" w:date="2018-04-13T12:52:00Z">
        <w:r w:rsidR="00C11CBD">
          <w:rPr>
            <w:rFonts w:ascii="Times New Roman" w:hAnsi="Times New Roman" w:cs="Times New Roman"/>
            <w:sz w:val="24"/>
            <w:szCs w:val="24"/>
          </w:rPr>
          <w:t xml:space="preserve">and 2.) </w:t>
        </w:r>
      </w:ins>
      <w:del w:id="18" w:author="Connor McCabe" w:date="2018-04-13T12:50:00Z">
        <w:r w:rsidR="005C055E" w:rsidRPr="00E85E85" w:rsidDel="00C11CBD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B24DD5" w:rsidRPr="00E85E85">
        <w:rPr>
          <w:rFonts w:ascii="Times New Roman" w:hAnsi="Times New Roman" w:cs="Times New Roman"/>
          <w:sz w:val="24"/>
          <w:szCs w:val="24"/>
        </w:rPr>
        <w:t xml:space="preserve">at specific covariate values </w:t>
      </w:r>
      <w:ins w:id="19" w:author="Connor McCabe" w:date="2018-04-13T12:50:00Z">
        <w:r w:rsidR="00C11CBD">
          <w:rPr>
            <w:rFonts w:ascii="Times New Roman" w:hAnsi="Times New Roman" w:cs="Times New Roman"/>
            <w:sz w:val="24"/>
            <w:szCs w:val="24"/>
          </w:rPr>
          <w:t>of interest</w:t>
        </w:r>
      </w:ins>
      <w:del w:id="20" w:author="Connor McCabe" w:date="2018-04-13T12:47:00Z">
        <w:r w:rsidR="00B24DD5" w:rsidRPr="00E85E85" w:rsidDel="00C11CBD">
          <w:rPr>
            <w:rFonts w:ascii="Times New Roman" w:hAnsi="Times New Roman" w:cs="Times New Roman"/>
            <w:sz w:val="24"/>
            <w:szCs w:val="24"/>
          </w:rPr>
          <w:delText>of interest</w:delText>
        </w:r>
        <w:r w:rsidR="00BF5B26" w:rsidRPr="00E85E85" w:rsidDel="00C11CBD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21" w:author="Connor McCabe" w:date="2018-04-13T12:49:00Z">
        <w:r w:rsidR="00BF5B26" w:rsidRPr="00E85E85" w:rsidDel="00C11CBD">
          <w:rPr>
            <w:rFonts w:ascii="Times New Roman" w:hAnsi="Times New Roman" w:cs="Times New Roman"/>
            <w:sz w:val="24"/>
            <w:szCs w:val="24"/>
          </w:rPr>
          <w:delText>in terms that are easy to understand</w:delText>
        </w:r>
      </w:del>
      <w:r w:rsidR="00BF5B26" w:rsidRPr="00E85E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85E85" w:rsidRPr="00E85E85">
        <w:rPr>
          <w:rFonts w:ascii="Times New Roman" w:hAnsi="Times New Roman" w:cs="Times New Roman"/>
          <w:sz w:val="24"/>
          <w:szCs w:val="24"/>
        </w:rPr>
        <w:t xml:space="preserve">, </w:t>
      </w:r>
      <w:commentRangeEnd w:id="4"/>
      <w:r w:rsidR="00C11CBD">
        <w:rPr>
          <w:rStyle w:val="CommentReference"/>
        </w:rPr>
        <w:commentReference w:id="4"/>
      </w:r>
      <w:r w:rsidR="00E85E85" w:rsidRPr="00E85E85">
        <w:rPr>
          <w:rFonts w:ascii="Times New Roman" w:hAnsi="Times New Roman" w:cs="Times New Roman"/>
          <w:sz w:val="24"/>
          <w:szCs w:val="24"/>
        </w:rPr>
        <w:t>but this is rare in the clinical science literature</w:t>
      </w:r>
      <w:r w:rsidR="00B24DD5" w:rsidRPr="00E85E85">
        <w:rPr>
          <w:rFonts w:ascii="Times New Roman" w:hAnsi="Times New Roman" w:cs="Times New Roman"/>
          <w:sz w:val="24"/>
          <w:szCs w:val="24"/>
        </w:rPr>
        <w:t xml:space="preserve">. </w:t>
      </w:r>
      <w:r w:rsidR="00BF5B26" w:rsidRPr="00E85E85">
        <w:rPr>
          <w:rFonts w:ascii="Times New Roman" w:hAnsi="Times New Roman" w:cs="Times New Roman"/>
          <w:sz w:val="24"/>
          <w:szCs w:val="24"/>
        </w:rPr>
        <w:t>For example, w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e </w:t>
      </w:r>
      <w:r w:rsidR="00BF5B26" w:rsidRPr="00E85E85">
        <w:rPr>
          <w:rFonts w:ascii="Times New Roman" w:hAnsi="Times New Roman" w:cs="Times New Roman"/>
          <w:sz w:val="24"/>
          <w:szCs w:val="24"/>
        </w:rPr>
        <w:t xml:space="preserve">found only two manuscripts </w:t>
      </w:r>
      <w:r w:rsidR="00C45D06" w:rsidRPr="00E85E85">
        <w:rPr>
          <w:rFonts w:ascii="Times New Roman" w:hAnsi="Times New Roman" w:cs="Times New Roman"/>
          <w:sz w:val="24"/>
          <w:szCs w:val="24"/>
        </w:rPr>
        <w:t xml:space="preserve">in the </w:t>
      </w:r>
      <w:r w:rsidR="00C45D06" w:rsidRPr="00E85E85">
        <w:rPr>
          <w:rFonts w:ascii="Times New Roman" w:hAnsi="Times New Roman" w:cs="Times New Roman"/>
          <w:i/>
          <w:sz w:val="24"/>
          <w:szCs w:val="24"/>
        </w:rPr>
        <w:t xml:space="preserve">Journal of Abnormal Psychology </w:t>
      </w:r>
      <w:r w:rsidR="00C45D06" w:rsidRPr="00E85E85">
        <w:rPr>
          <w:rFonts w:ascii="Times New Roman" w:hAnsi="Times New Roman" w:cs="Times New Roman"/>
          <w:sz w:val="24"/>
          <w:szCs w:val="24"/>
        </w:rPr>
        <w:t>and</w:t>
      </w:r>
      <w:r w:rsidR="00C45D06" w:rsidRPr="00E85E85">
        <w:rPr>
          <w:rFonts w:ascii="Times New Roman" w:hAnsi="Times New Roman" w:cs="Times New Roman"/>
          <w:i/>
          <w:sz w:val="24"/>
          <w:szCs w:val="24"/>
        </w:rPr>
        <w:t xml:space="preserve"> Journal of Consulting and Clinical Psychology </w:t>
      </w:r>
      <w:r w:rsidR="00C45D06" w:rsidRPr="00E85E85">
        <w:rPr>
          <w:rFonts w:ascii="Times New Roman" w:hAnsi="Times New Roman" w:cs="Times New Roman"/>
          <w:sz w:val="24"/>
          <w:szCs w:val="24"/>
        </w:rPr>
        <w:t xml:space="preserve">between 2007 and 2017 that </w:t>
      </w:r>
      <w:r w:rsidR="00BF5B26" w:rsidRPr="00E85E85">
        <w:rPr>
          <w:rFonts w:ascii="Times New Roman" w:hAnsi="Times New Roman" w:cs="Times New Roman"/>
          <w:sz w:val="24"/>
          <w:szCs w:val="24"/>
        </w:rPr>
        <w:t>followed these recommendations</w:t>
      </w:r>
      <w:r w:rsidR="0025336B" w:rsidRPr="00E85E85">
        <w:rPr>
          <w:rFonts w:ascii="Times New Roman" w:hAnsi="Times New Roman" w:cs="Times New Roman"/>
          <w:sz w:val="24"/>
          <w:szCs w:val="24"/>
        </w:rPr>
        <w:t>.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</w:t>
      </w:r>
      <w:r w:rsidR="00E76E0C" w:rsidRPr="00E85E85">
        <w:rPr>
          <w:rFonts w:ascii="Times New Roman" w:hAnsi="Times New Roman" w:cs="Times New Roman"/>
          <w:sz w:val="24"/>
          <w:szCs w:val="24"/>
        </w:rPr>
        <w:t>T</w:t>
      </w:r>
      <w:r w:rsidR="00EB651B" w:rsidRPr="00E85E85">
        <w:rPr>
          <w:rFonts w:ascii="Times New Roman" w:hAnsi="Times New Roman" w:cs="Times New Roman"/>
          <w:sz w:val="24"/>
          <w:szCs w:val="24"/>
        </w:rPr>
        <w:t>he current manuscript provide</w:t>
      </w:r>
      <w:r w:rsidR="005C055E" w:rsidRPr="00E85E85">
        <w:rPr>
          <w:rFonts w:ascii="Times New Roman" w:hAnsi="Times New Roman" w:cs="Times New Roman"/>
          <w:sz w:val="24"/>
          <w:szCs w:val="24"/>
        </w:rPr>
        <w:t>s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a tutorial on interpret</w:t>
      </w:r>
      <w:r w:rsidR="000E3A97" w:rsidRPr="00E85E85">
        <w:rPr>
          <w:rFonts w:ascii="Times New Roman" w:hAnsi="Times New Roman" w:cs="Times New Roman"/>
          <w:sz w:val="24"/>
          <w:szCs w:val="24"/>
        </w:rPr>
        <w:t>ing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model coefficients from binary and count models. We </w:t>
      </w:r>
      <w:r w:rsidR="00E76E0C" w:rsidRPr="00E85E85">
        <w:rPr>
          <w:rFonts w:ascii="Times New Roman" w:hAnsi="Times New Roman" w:cs="Times New Roman"/>
          <w:sz w:val="24"/>
          <w:szCs w:val="24"/>
        </w:rPr>
        <w:t xml:space="preserve">advocate for extracting </w:t>
      </w:r>
      <w:ins w:id="22" w:author="Connor McCabe" w:date="2018-04-13T12:37:00Z">
        <w:r w:rsidR="00641714">
          <w:rPr>
            <w:rFonts w:ascii="Times New Roman" w:hAnsi="Times New Roman" w:cs="Times New Roman"/>
            <w:sz w:val="24"/>
            <w:szCs w:val="24"/>
          </w:rPr>
          <w:t xml:space="preserve">and describing </w:t>
        </w:r>
      </w:ins>
      <w:r w:rsidR="00E76E0C" w:rsidRPr="00E85E85">
        <w:rPr>
          <w:rFonts w:ascii="Times New Roman" w:hAnsi="Times New Roman" w:cs="Times New Roman"/>
          <w:sz w:val="24"/>
          <w:szCs w:val="24"/>
        </w:rPr>
        <w:t xml:space="preserve">quantities of direct substantive </w:t>
      </w:r>
      <w:r w:rsidR="00E85E85" w:rsidRPr="00E85E85">
        <w:rPr>
          <w:rFonts w:ascii="Times New Roman" w:hAnsi="Times New Roman" w:cs="Times New Roman"/>
          <w:sz w:val="24"/>
          <w:szCs w:val="24"/>
        </w:rPr>
        <w:t>interest and</w:t>
      </w:r>
      <w:r w:rsidR="00E76E0C" w:rsidRPr="00E85E85">
        <w:rPr>
          <w:rFonts w:ascii="Times New Roman" w:hAnsi="Times New Roman" w:cs="Times New Roman"/>
          <w:sz w:val="24"/>
          <w:szCs w:val="24"/>
        </w:rPr>
        <w:t xml:space="preserve"> displaying these quantities in simple visual displays. </w:t>
      </w:r>
      <w:r w:rsidR="00E85E85" w:rsidRPr="00E85E85">
        <w:rPr>
          <w:rFonts w:ascii="Times New Roman" w:hAnsi="Times New Roman" w:cs="Times New Roman"/>
          <w:sz w:val="24"/>
          <w:szCs w:val="24"/>
        </w:rPr>
        <w:t>Building on our recent work visualizing interactions for linear models</w:t>
      </w:r>
      <w:r w:rsidR="00E85E85" w:rsidRPr="00E85E8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85E85" w:rsidRPr="00E85E85">
        <w:rPr>
          <w:rFonts w:ascii="Times New Roman" w:hAnsi="Times New Roman" w:cs="Times New Roman"/>
          <w:sz w:val="24"/>
          <w:szCs w:val="24"/>
        </w:rPr>
        <w:t xml:space="preserve">, we </w:t>
      </w:r>
      <w:r w:rsidR="00EB651B" w:rsidRPr="00E85E85">
        <w:rPr>
          <w:rFonts w:ascii="Times New Roman" w:hAnsi="Times New Roman" w:cs="Times New Roman"/>
          <w:sz w:val="24"/>
          <w:szCs w:val="24"/>
        </w:rPr>
        <w:t>introduc</w:t>
      </w:r>
      <w:r w:rsidR="00E85E85" w:rsidRPr="00E85E85">
        <w:rPr>
          <w:rFonts w:ascii="Times New Roman" w:hAnsi="Times New Roman" w:cs="Times New Roman"/>
          <w:sz w:val="24"/>
          <w:szCs w:val="24"/>
        </w:rPr>
        <w:t>e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a web application </w:t>
      </w:r>
      <w:r w:rsidR="00E85E85" w:rsidRPr="00E85E85">
        <w:rPr>
          <w:rFonts w:ascii="Times New Roman" w:hAnsi="Times New Roman" w:cs="Times New Roman"/>
          <w:sz w:val="24"/>
          <w:szCs w:val="24"/>
        </w:rPr>
        <w:t xml:space="preserve">that </w:t>
      </w:r>
      <w:r w:rsidR="00EB651B" w:rsidRPr="00E85E85">
        <w:rPr>
          <w:rFonts w:ascii="Times New Roman" w:hAnsi="Times New Roman" w:cs="Times New Roman"/>
          <w:sz w:val="24"/>
          <w:szCs w:val="24"/>
        </w:rPr>
        <w:t>allow</w:t>
      </w:r>
      <w:r w:rsidR="00E85E85" w:rsidRPr="00E85E85">
        <w:rPr>
          <w:rFonts w:ascii="Times New Roman" w:hAnsi="Times New Roman" w:cs="Times New Roman"/>
          <w:sz w:val="24"/>
          <w:szCs w:val="24"/>
        </w:rPr>
        <w:t>s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researchers to </w:t>
      </w:r>
      <w:ins w:id="23" w:author="Connor McCabe" w:date="2018-04-13T12:40:00Z">
        <w:r w:rsidR="00641714">
          <w:rPr>
            <w:rFonts w:ascii="Times New Roman" w:hAnsi="Times New Roman" w:cs="Times New Roman"/>
            <w:sz w:val="24"/>
            <w:szCs w:val="24"/>
          </w:rPr>
          <w:t xml:space="preserve">analyze and </w:t>
        </w:r>
      </w:ins>
      <w:r w:rsidR="00EB651B" w:rsidRPr="00E85E85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="00E85E85" w:rsidRPr="00E85E85">
        <w:rPr>
          <w:rFonts w:ascii="Times New Roman" w:hAnsi="Times New Roman" w:cs="Times New Roman"/>
          <w:sz w:val="24"/>
          <w:szCs w:val="24"/>
        </w:rPr>
        <w:t>GzLM</w:t>
      </w:r>
      <w:proofErr w:type="spellEnd"/>
      <w:r w:rsidR="00E85E85" w:rsidRPr="00E85E85">
        <w:rPr>
          <w:rFonts w:ascii="Times New Roman" w:hAnsi="Times New Roman" w:cs="Times New Roman"/>
          <w:sz w:val="24"/>
          <w:szCs w:val="24"/>
        </w:rPr>
        <w:t xml:space="preserve"> </w:t>
      </w:r>
      <w:r w:rsidR="00EB651B" w:rsidRPr="00E85E85">
        <w:rPr>
          <w:rFonts w:ascii="Times New Roman" w:hAnsi="Times New Roman" w:cs="Times New Roman"/>
          <w:sz w:val="24"/>
          <w:szCs w:val="24"/>
        </w:rPr>
        <w:t>model results in an eas</w:t>
      </w:r>
      <w:r w:rsidR="000E3A97" w:rsidRPr="00E85E85">
        <w:rPr>
          <w:rFonts w:ascii="Times New Roman" w:hAnsi="Times New Roman" w:cs="Times New Roman"/>
          <w:sz w:val="24"/>
          <w:szCs w:val="24"/>
        </w:rPr>
        <w:t>y-to-understand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format.</w:t>
      </w:r>
    </w:p>
    <w:bookmarkEnd w:id="1"/>
    <w:p w14:paraId="38E493FC" w14:textId="16E86BA5" w:rsidR="00F04427" w:rsidRPr="00E85E85" w:rsidRDefault="00BF5B2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5E8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Ai, C., &amp; Norton, E. C. (2003). Interaction terms in </w:t>
      </w:r>
      <w:proofErr w:type="spellStart"/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logit</w:t>
      </w:r>
      <w:proofErr w:type="spellEnd"/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probit</w:t>
      </w:r>
      <w:proofErr w:type="spellEnd"/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models. </w:t>
      </w:r>
      <w:r w:rsidRPr="00E85E8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Economics letters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85E8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80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123-129.</w:t>
      </w:r>
    </w:p>
    <w:p w14:paraId="6D764ED0" w14:textId="6FBD81A1" w:rsidR="00BF5B26" w:rsidRPr="00E85E85" w:rsidRDefault="00BF5B2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5E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King, G., </w:t>
      </w:r>
      <w:proofErr w:type="spellStart"/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Tomz</w:t>
      </w:r>
      <w:proofErr w:type="spellEnd"/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&amp; Wittenberg, J. (2000). Making the most of statistical analyses: Improving interpretation and presentation. </w:t>
      </w:r>
      <w:r w:rsidRPr="00E85E8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American journal of political science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347-361.</w:t>
      </w:r>
    </w:p>
    <w:p w14:paraId="5422E56A" w14:textId="49CA8467" w:rsidR="00E85E85" w:rsidRPr="00E85E85" w:rsidRDefault="00E85E85">
      <w:pPr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3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McCabe, C. J., Kim, D. S., &amp; King, K. M. (2018). Improving Present Practices in the Visual Display of Interactions. </w:t>
      </w:r>
      <w:r w:rsidRPr="00E85E8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Advances in Methods and Practices in Psychological Science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2515245917746792.</w:t>
      </w:r>
    </w:p>
    <w:p w14:paraId="1877A6DA" w14:textId="77777777" w:rsidR="00F04427" w:rsidRPr="00E85E85" w:rsidRDefault="00F04427" w:rsidP="00E85E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hAnsi="Times New Roman" w:cs="Times New Roman"/>
          <w:sz w:val="24"/>
          <w:szCs w:val="24"/>
        </w:rPr>
        <w:lastRenderedPageBreak/>
        <w:t>Thank you for your consideration of this important topic of research,</w:t>
      </w:r>
    </w:p>
    <w:p w14:paraId="4148A63A" w14:textId="0AFBC4B8" w:rsidR="00F04427" w:rsidRPr="00E85E85" w:rsidRDefault="00F04427" w:rsidP="00E85E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hAnsi="Times New Roman" w:cs="Times New Roman"/>
          <w:sz w:val="24"/>
          <w:szCs w:val="24"/>
        </w:rPr>
        <w:t>Max A. Halvorson,</w:t>
      </w:r>
      <w:r w:rsidR="00E85E85">
        <w:rPr>
          <w:rFonts w:ascii="Times New Roman" w:hAnsi="Times New Roman" w:cs="Times New Roman"/>
          <w:sz w:val="24"/>
          <w:szCs w:val="24"/>
        </w:rPr>
        <w:t xml:space="preserve"> </w:t>
      </w:r>
      <w:r w:rsidRPr="00E85E85">
        <w:rPr>
          <w:rFonts w:ascii="Times New Roman" w:hAnsi="Times New Roman" w:cs="Times New Roman"/>
          <w:sz w:val="24"/>
          <w:szCs w:val="24"/>
        </w:rPr>
        <w:t xml:space="preserve">Connor J. McCabe, 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Xiaolin</w:t>
      </w:r>
      <w:proofErr w:type="spellEnd"/>
      <w:r w:rsidRPr="00E85E85">
        <w:rPr>
          <w:rFonts w:ascii="Times New Roman" w:hAnsi="Times New Roman" w:cs="Times New Roman"/>
          <w:sz w:val="24"/>
          <w:szCs w:val="24"/>
        </w:rPr>
        <w:t xml:space="preserve"> Cao, David Huh, David Atkins &amp; Kevin M. King</w:t>
      </w:r>
    </w:p>
    <w:p w14:paraId="1B1DDF48" w14:textId="77777777" w:rsidR="00F04427" w:rsidRPr="00E85E85" w:rsidRDefault="00F04427" w:rsidP="00E85E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hAnsi="Times New Roman" w:cs="Times New Roman"/>
          <w:sz w:val="24"/>
          <w:szCs w:val="24"/>
        </w:rPr>
        <w:t>University of Washington</w:t>
      </w:r>
    </w:p>
    <w:p w14:paraId="19BD05E9" w14:textId="77777777" w:rsidR="00F04427" w:rsidRPr="00E85E85" w:rsidRDefault="00F04427" w:rsidP="00E8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04427" w:rsidRPr="00E8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Connor McCabe" w:date="2018-04-13T12:44:00Z" w:initials="CM">
    <w:p w14:paraId="0483EF55" w14:textId="5B2FEBEB" w:rsidR="00641714" w:rsidRDefault="00641714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spellStart"/>
      <w:r>
        <w:t>logit</w:t>
      </w:r>
      <w:proofErr w:type="spellEnd"/>
      <w:r>
        <w:t xml:space="preserve"> though, the optimal unit is probability space, whereas the original unit of the outcome is what was observed (yes/no).</w:t>
      </w:r>
    </w:p>
  </w:comment>
  <w:comment w:id="4" w:author="Connor McCabe" w:date="2018-04-13T12:51:00Z" w:initials="CM">
    <w:p w14:paraId="45AF3717" w14:textId="06AB5828" w:rsidR="00C11CBD" w:rsidRDefault="00C11CBD">
      <w:pPr>
        <w:pStyle w:val="CommentText"/>
      </w:pPr>
      <w:r>
        <w:rPr>
          <w:rStyle w:val="CommentReference"/>
        </w:rPr>
        <w:annotationRef/>
      </w:r>
      <w:r>
        <w:t>Not sure this is better. Feel free to ignore/revise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83EF55" w15:done="0"/>
  <w15:commentEx w15:paraId="45AF37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1B"/>
    <w:rsid w:val="000E3A97"/>
    <w:rsid w:val="00116536"/>
    <w:rsid w:val="001C1DA3"/>
    <w:rsid w:val="00244E6F"/>
    <w:rsid w:val="0025336B"/>
    <w:rsid w:val="002F1C67"/>
    <w:rsid w:val="00315923"/>
    <w:rsid w:val="0035501D"/>
    <w:rsid w:val="00382A60"/>
    <w:rsid w:val="003F3C45"/>
    <w:rsid w:val="00406895"/>
    <w:rsid w:val="004864FD"/>
    <w:rsid w:val="004D0490"/>
    <w:rsid w:val="004F46FE"/>
    <w:rsid w:val="005C055E"/>
    <w:rsid w:val="005C6112"/>
    <w:rsid w:val="00641714"/>
    <w:rsid w:val="00754C0D"/>
    <w:rsid w:val="007722B0"/>
    <w:rsid w:val="007F14F7"/>
    <w:rsid w:val="008479BC"/>
    <w:rsid w:val="008761C9"/>
    <w:rsid w:val="0088277D"/>
    <w:rsid w:val="008C1809"/>
    <w:rsid w:val="008E03AF"/>
    <w:rsid w:val="00917EDA"/>
    <w:rsid w:val="00931AC8"/>
    <w:rsid w:val="00970FB4"/>
    <w:rsid w:val="00A178C4"/>
    <w:rsid w:val="00AE465B"/>
    <w:rsid w:val="00B24DD5"/>
    <w:rsid w:val="00BC2BD8"/>
    <w:rsid w:val="00BF5B26"/>
    <w:rsid w:val="00C11CBD"/>
    <w:rsid w:val="00C45D06"/>
    <w:rsid w:val="00CB29B0"/>
    <w:rsid w:val="00CC56B2"/>
    <w:rsid w:val="00D14DCE"/>
    <w:rsid w:val="00D45DAA"/>
    <w:rsid w:val="00DC6159"/>
    <w:rsid w:val="00DD4611"/>
    <w:rsid w:val="00DE1583"/>
    <w:rsid w:val="00E12C14"/>
    <w:rsid w:val="00E1584B"/>
    <w:rsid w:val="00E44059"/>
    <w:rsid w:val="00E73CFF"/>
    <w:rsid w:val="00E76E0C"/>
    <w:rsid w:val="00E85E85"/>
    <w:rsid w:val="00EB651B"/>
    <w:rsid w:val="00F04427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08AB"/>
  <w15:chartTrackingRefBased/>
  <w15:docId w15:val="{7659730D-5932-4D1A-90B1-E822E4A8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5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5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0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5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5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55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24D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4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34DF-DA2F-C54C-AF2D-4388684F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401</Words>
  <Characters>2288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Halvorson</dc:creator>
  <cp:keywords/>
  <dc:description/>
  <cp:lastModifiedBy>Connor McCabe</cp:lastModifiedBy>
  <cp:revision>2</cp:revision>
  <dcterms:created xsi:type="dcterms:W3CDTF">2018-04-13T19:54:00Z</dcterms:created>
  <dcterms:modified xsi:type="dcterms:W3CDTF">2018-04-13T19:54:00Z</dcterms:modified>
</cp:coreProperties>
</file>