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23F3" w14:textId="00202AA4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B29B0">
        <w:rPr>
          <w:rFonts w:ascii="Times New Roman" w:hAnsi="Times New Roman" w:cs="Times New Roman"/>
          <w:sz w:val="24"/>
          <w:szCs w:val="24"/>
        </w:rPr>
        <w:t xml:space="preserve">Improving the interpretation of binary and count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Pr="00CB29B0">
        <w:rPr>
          <w:rFonts w:ascii="Times New Roman" w:hAnsi="Times New Roman" w:cs="Times New Roman"/>
          <w:sz w:val="24"/>
          <w:szCs w:val="24"/>
        </w:rPr>
        <w:t>.</w:t>
      </w:r>
    </w:p>
    <w:p w14:paraId="40876C20" w14:textId="7902F908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Max A. Halvorson, Connor J. McCabe, </w:t>
      </w:r>
      <w:proofErr w:type="spellStart"/>
      <w:r w:rsidRPr="00CB29B0">
        <w:rPr>
          <w:rFonts w:ascii="Times New Roman" w:hAnsi="Times New Roman" w:cs="Times New Roman"/>
          <w:sz w:val="24"/>
          <w:szCs w:val="24"/>
        </w:rPr>
        <w:t>Xiaolin</w:t>
      </w:r>
      <w:proofErr w:type="spellEnd"/>
      <w:r w:rsidRPr="00CB29B0">
        <w:rPr>
          <w:rFonts w:ascii="Times New Roman" w:hAnsi="Times New Roman" w:cs="Times New Roman"/>
          <w:sz w:val="24"/>
          <w:szCs w:val="24"/>
        </w:rPr>
        <w:t xml:space="preserve"> Cao, David Huh, David Atkins, Kevin M. King</w:t>
      </w:r>
    </w:p>
    <w:p w14:paraId="0218B35A" w14:textId="4CA3137C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3917039F" w14:textId="77777777" w:rsidR="00CB29B0" w:rsidRPr="00CB29B0" w:rsidRDefault="00CB29B0">
      <w:pPr>
        <w:rPr>
          <w:rFonts w:ascii="Times New Roman" w:hAnsi="Times New Roman" w:cs="Times New Roman"/>
          <w:sz w:val="24"/>
          <w:szCs w:val="24"/>
        </w:rPr>
      </w:pPr>
    </w:p>
    <w:p w14:paraId="42F2C0EE" w14:textId="53491F5E" w:rsidR="001F2104" w:rsidRPr="00CB29B0" w:rsidRDefault="00EB651B">
      <w:pPr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Non-linear outcome distributions are common in clinical science, because researchers study phenomena that are</w:t>
      </w:r>
      <w:ins w:id="1" w:author="Connor McCabe" w:date="2018-04-08T11:05:00Z">
        <w:r w:rsidR="003F699C">
          <w:rPr>
            <w:rFonts w:ascii="Times New Roman" w:hAnsi="Times New Roman" w:cs="Times New Roman"/>
            <w:sz w:val="24"/>
            <w:szCs w:val="24"/>
          </w:rPr>
          <w:t xml:space="preserve"> often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2" w:author="Connor McCabe" w:date="2018-04-08T11:00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 xml:space="preserve">binary </w:delText>
        </w:r>
      </w:del>
      <w:ins w:id="3" w:author="Connor McCabe" w:date="2018-04-08T11:00:00Z">
        <w:r w:rsidR="003F699C">
          <w:rPr>
            <w:rFonts w:ascii="Times New Roman" w:hAnsi="Times New Roman" w:cs="Times New Roman"/>
            <w:sz w:val="24"/>
            <w:szCs w:val="24"/>
          </w:rPr>
          <w:t>discrete by nature. These include binary outcomes</w:t>
        </w:r>
        <w:r w:rsidR="003F699C" w:rsidRPr="00CB29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" w:author="Connor McCabe" w:date="2018-04-08T11:04:00Z">
        <w:r w:rsidR="003F699C">
          <w:rPr>
            <w:rFonts w:ascii="Times New Roman" w:hAnsi="Times New Roman" w:cs="Times New Roman"/>
            <w:sz w:val="24"/>
            <w:szCs w:val="24"/>
          </w:rPr>
          <w:t>(</w:t>
        </w:r>
      </w:ins>
      <w:del w:id="5" w:author="Connor McCabe" w:date="2018-04-08T11:01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CB29B0">
        <w:rPr>
          <w:rFonts w:ascii="Times New Roman" w:hAnsi="Times New Roman" w:cs="Times New Roman"/>
          <w:sz w:val="24"/>
          <w:szCs w:val="24"/>
        </w:rPr>
        <w:t>such as treatment relapse, presence/absence of a diagnosis</w:t>
      </w:r>
      <w:ins w:id="6" w:author="Connor McCabe" w:date="2018-04-08T11:01:00Z">
        <w:r w:rsidR="003F699C">
          <w:rPr>
            <w:rFonts w:ascii="Times New Roman" w:hAnsi="Times New Roman" w:cs="Times New Roman"/>
            <w:sz w:val="24"/>
            <w:szCs w:val="24"/>
          </w:rPr>
          <w:t>)</w:t>
        </w:r>
      </w:ins>
      <w:del w:id="7" w:author="Connor McCabe" w:date="2018-04-08T11:01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>),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 or </w:t>
      </w:r>
      <w:ins w:id="8" w:author="Connor McCabe" w:date="2018-04-08T11:01:00Z">
        <w:r w:rsidR="003F699C">
          <w:rPr>
            <w:rFonts w:ascii="Times New Roman" w:hAnsi="Times New Roman" w:cs="Times New Roman"/>
            <w:sz w:val="24"/>
            <w:szCs w:val="24"/>
          </w:rPr>
          <w:t xml:space="preserve">outcomes </w:t>
        </w:r>
      </w:ins>
      <w:r w:rsidRPr="00CB29B0">
        <w:rPr>
          <w:rFonts w:ascii="Times New Roman" w:hAnsi="Times New Roman" w:cs="Times New Roman"/>
          <w:sz w:val="24"/>
          <w:szCs w:val="24"/>
        </w:rPr>
        <w:t>that are counts</w:t>
      </w:r>
      <w:ins w:id="9" w:author="Connor McCabe" w:date="2018-04-08T11:01:00Z">
        <w:r w:rsidR="003F699C">
          <w:rPr>
            <w:rFonts w:ascii="Times New Roman" w:hAnsi="Times New Roman" w:cs="Times New Roman"/>
            <w:sz w:val="24"/>
            <w:szCs w:val="24"/>
          </w:rPr>
          <w:t xml:space="preserve"> (</w:t>
        </w:r>
      </w:ins>
      <w:del w:id="10" w:author="Connor McCabe" w:date="2018-04-08T11:01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</w:del>
      <w:r w:rsidRPr="00CB29B0">
        <w:rPr>
          <w:rFonts w:ascii="Times New Roman" w:hAnsi="Times New Roman" w:cs="Times New Roman"/>
          <w:sz w:val="24"/>
          <w:szCs w:val="24"/>
        </w:rPr>
        <w:t>such as number of symptoms or problem behaviors endorsed</w:t>
      </w:r>
      <w:ins w:id="11" w:author="Connor McCabe" w:date="2018-04-08T11:04:00Z">
        <w:r w:rsidR="003F699C">
          <w:rPr>
            <w:rFonts w:ascii="Times New Roman" w:hAnsi="Times New Roman" w:cs="Times New Roman"/>
            <w:sz w:val="24"/>
            <w:szCs w:val="24"/>
          </w:rPr>
          <w:t>)</w:t>
        </w:r>
      </w:ins>
      <w:del w:id="12" w:author="Connor McCabe" w:date="2018-04-08T11:01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. </w:t>
      </w:r>
      <w:ins w:id="13" w:author="Connor McCabe" w:date="2018-04-08T11:01:00Z">
        <w:r w:rsidR="003F699C">
          <w:rPr>
            <w:rFonts w:ascii="Times New Roman" w:hAnsi="Times New Roman" w:cs="Times New Roman"/>
            <w:sz w:val="24"/>
            <w:szCs w:val="24"/>
          </w:rPr>
          <w:t>Such models are estimated using t</w:t>
        </w:r>
      </w:ins>
      <w:del w:id="14" w:author="Connor McCabe" w:date="2018-04-08T11:01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CB29B0">
        <w:rPr>
          <w:rFonts w:ascii="Times New Roman" w:hAnsi="Times New Roman" w:cs="Times New Roman"/>
          <w:sz w:val="24"/>
          <w:szCs w:val="24"/>
        </w:rPr>
        <w:t>he general</w:t>
      </w:r>
      <w:ins w:id="15" w:author="Connor McCabe" w:date="2018-04-08T10:04:00Z">
        <w:r w:rsidR="00A3301C">
          <w:rPr>
            <w:rFonts w:ascii="Times New Roman" w:hAnsi="Times New Roman" w:cs="Times New Roman"/>
            <w:sz w:val="24"/>
            <w:szCs w:val="24"/>
          </w:rPr>
          <w:t>ized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linear model</w:t>
      </w:r>
      <w:ins w:id="16" w:author="Connor McCabe" w:date="2018-04-08T10:05:00Z">
        <w:r w:rsidR="00A3301C">
          <w:rPr>
            <w:rFonts w:ascii="Times New Roman" w:hAnsi="Times New Roman" w:cs="Times New Roman"/>
            <w:sz w:val="24"/>
            <w:szCs w:val="24"/>
          </w:rPr>
          <w:t xml:space="preserve"> (GLM)</w:t>
        </w:r>
      </w:ins>
      <w:ins w:id="17" w:author="Connor McCabe" w:date="2018-04-08T11:06:00Z">
        <w:r w:rsidR="003F699C">
          <w:rPr>
            <w:rFonts w:ascii="Times New Roman" w:hAnsi="Times New Roman" w:cs="Times New Roman"/>
            <w:sz w:val="24"/>
            <w:szCs w:val="24"/>
          </w:rPr>
          <w:t>.</w:t>
        </w:r>
      </w:ins>
      <w:del w:id="18" w:author="Connor McCabe" w:date="2018-04-08T11:06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9" w:author="Connor McCabe" w:date="2018-04-08T11:04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>and its extensions</w:delText>
        </w:r>
      </w:del>
      <w:del w:id="20" w:author="Connor McCabe" w:date="2018-04-08T11:06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 xml:space="preserve"> have long provided a flexible means of quantifying these non-linear </w:delText>
        </w:r>
      </w:del>
      <w:del w:id="21" w:author="Connor McCabe" w:date="2018-04-08T10:05:00Z">
        <w:r w:rsidRPr="00CB29B0" w:rsidDel="00A3301C">
          <w:rPr>
            <w:rFonts w:ascii="Times New Roman" w:hAnsi="Times New Roman" w:cs="Times New Roman"/>
            <w:sz w:val="24"/>
            <w:szCs w:val="24"/>
          </w:rPr>
          <w:delText>distributions</w:delText>
        </w:r>
      </w:del>
      <w:ins w:id="22" w:author="Connor McCabe" w:date="2018-04-08T10:06:00Z">
        <w:r w:rsidR="00A3301C">
          <w:rPr>
            <w:rFonts w:ascii="Times New Roman" w:hAnsi="Times New Roman" w:cs="Times New Roman"/>
            <w:sz w:val="24"/>
            <w:szCs w:val="24"/>
          </w:rPr>
          <w:t xml:space="preserve"> However,</w:t>
        </w:r>
      </w:ins>
      <w:ins w:id="23" w:author="Connor McCabe" w:date="2018-04-08T10:11:00Z">
        <w:r w:rsidR="00A3301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4" w:author="Connor McCabe" w:date="2018-04-08T11:06:00Z">
        <w:r w:rsidR="00F358C7">
          <w:rPr>
            <w:rFonts w:ascii="Times New Roman" w:hAnsi="Times New Roman" w:cs="Times New Roman"/>
            <w:sz w:val="24"/>
            <w:szCs w:val="24"/>
          </w:rPr>
          <w:t xml:space="preserve">due to </w:t>
        </w:r>
      </w:ins>
      <w:ins w:id="25" w:author="Connor McCabe" w:date="2018-04-08T11:07:00Z">
        <w:r w:rsidR="00F358C7">
          <w:rPr>
            <w:rFonts w:ascii="Times New Roman" w:hAnsi="Times New Roman" w:cs="Times New Roman"/>
            <w:sz w:val="24"/>
            <w:szCs w:val="24"/>
          </w:rPr>
          <w:t>non-linearity inherent within</w:t>
        </w:r>
      </w:ins>
      <w:ins w:id="26" w:author="Connor McCabe" w:date="2018-04-08T11:06:00Z">
        <w:r w:rsidR="00F358C7">
          <w:rPr>
            <w:rFonts w:ascii="Times New Roman" w:hAnsi="Times New Roman" w:cs="Times New Roman"/>
            <w:sz w:val="24"/>
            <w:szCs w:val="24"/>
          </w:rPr>
          <w:t xml:space="preserve"> these models, </w:t>
        </w:r>
      </w:ins>
      <w:ins w:id="27" w:author="Connor McCabe" w:date="2018-04-08T10:11:00Z">
        <w:r w:rsidR="00A3301C">
          <w:rPr>
            <w:rFonts w:ascii="Times New Roman" w:hAnsi="Times New Roman" w:cs="Times New Roman"/>
            <w:sz w:val="24"/>
            <w:szCs w:val="24"/>
          </w:rPr>
          <w:t xml:space="preserve">methods of </w:t>
        </w:r>
      </w:ins>
      <w:del w:id="28" w:author="Connor McCabe" w:date="2018-04-08T10:06:00Z">
        <w:r w:rsidRPr="00CB29B0" w:rsidDel="00A3301C">
          <w:rPr>
            <w:rFonts w:ascii="Times New Roman" w:hAnsi="Times New Roman" w:cs="Times New Roman"/>
            <w:sz w:val="24"/>
            <w:szCs w:val="24"/>
          </w:rPr>
          <w:delText xml:space="preserve">. However,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interpreting findings from these models </w:t>
      </w:r>
      <w:ins w:id="29" w:author="Connor McCabe" w:date="2018-04-08T11:08:00Z">
        <w:r w:rsidR="00F358C7">
          <w:rPr>
            <w:rFonts w:ascii="Times New Roman" w:hAnsi="Times New Roman" w:cs="Times New Roman"/>
            <w:sz w:val="24"/>
            <w:szCs w:val="24"/>
          </w:rPr>
          <w:t>do not translate directly</w:t>
        </w:r>
      </w:ins>
      <w:ins w:id="30" w:author="Connor McCabe" w:date="2018-04-08T10:56:00Z">
        <w:r w:rsidR="003F699C">
          <w:rPr>
            <w:rFonts w:ascii="Times New Roman" w:hAnsi="Times New Roman" w:cs="Times New Roman"/>
            <w:sz w:val="24"/>
            <w:szCs w:val="24"/>
          </w:rPr>
          <w:t xml:space="preserve"> from</w:t>
        </w:r>
      </w:ins>
      <w:ins w:id="31" w:author="Connor McCabe" w:date="2018-04-08T10:11:00Z">
        <w:r w:rsidR="00A3301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2" w:author="Connor McCabe" w:date="2018-04-08T10:10:00Z">
        <w:r w:rsidRPr="00CB29B0" w:rsidDel="00A3301C">
          <w:rPr>
            <w:rFonts w:ascii="Times New Roman" w:hAnsi="Times New Roman" w:cs="Times New Roman"/>
            <w:sz w:val="24"/>
            <w:szCs w:val="24"/>
          </w:rPr>
          <w:delText xml:space="preserve">requires more care and nuance than interpreting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those of linear models (such as regression)</w:t>
      </w:r>
      <w:ins w:id="33" w:author="Connor McCabe" w:date="2018-04-08T10:59:00Z">
        <w:r w:rsidR="009E0929">
          <w:rPr>
            <w:rFonts w:ascii="Times New Roman" w:hAnsi="Times New Roman" w:cs="Times New Roman"/>
            <w:sz w:val="24"/>
            <w:szCs w:val="24"/>
          </w:rPr>
          <w:t>. A</w:t>
        </w:r>
        <w:r w:rsidR="003F699C">
          <w:rPr>
            <w:rFonts w:ascii="Times New Roman" w:hAnsi="Times New Roman" w:cs="Times New Roman"/>
            <w:sz w:val="24"/>
            <w:szCs w:val="24"/>
          </w:rPr>
          <w:t>dditional care and nuance is required to interpret these models with appropriate accuracy and clarity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34"/>
      <w:r w:rsidR="000E3A97" w:rsidRPr="00CB29B0">
        <w:rPr>
          <w:rFonts w:ascii="Times New Roman" w:hAnsi="Times New Roman" w:cs="Times New Roman"/>
          <w:sz w:val="24"/>
          <w:szCs w:val="24"/>
        </w:rPr>
        <w:t>W</w:t>
      </w:r>
      <w:r w:rsidRPr="00CB29B0">
        <w:rPr>
          <w:rFonts w:ascii="Times New Roman" w:hAnsi="Times New Roman" w:cs="Times New Roman"/>
          <w:sz w:val="24"/>
          <w:szCs w:val="24"/>
        </w:rPr>
        <w:t xml:space="preserve">hether researchers who apply the GLM to binary and count distributions effectively </w:t>
      </w:r>
      <w:r w:rsidR="000E3A97" w:rsidRPr="00CB29B0">
        <w:rPr>
          <w:rFonts w:ascii="Times New Roman" w:hAnsi="Times New Roman" w:cs="Times New Roman"/>
          <w:sz w:val="24"/>
          <w:szCs w:val="24"/>
        </w:rPr>
        <w:t>communicate their results in an intuitive manner remains an open question</w:t>
      </w:r>
      <w:r w:rsidRPr="00CB29B0">
        <w:rPr>
          <w:rFonts w:ascii="Times New Roman" w:hAnsi="Times New Roman" w:cs="Times New Roman"/>
          <w:sz w:val="24"/>
          <w:szCs w:val="24"/>
        </w:rPr>
        <w:t xml:space="preserve">. We reviewed the clinical science literature and found frequent examples (XX%) of researchers providing inaccurate interpretation of GLM results, and very few cases (XX%)v where findings were communicated in a way that non-experts could understand. </w:t>
      </w:r>
      <w:commentRangeEnd w:id="34"/>
      <w:r w:rsidR="003F699C">
        <w:rPr>
          <w:rStyle w:val="CommentReference"/>
        </w:rPr>
        <w:commentReference w:id="34"/>
      </w:r>
      <w:del w:id="35" w:author="Connor McCabe" w:date="2018-04-08T11:03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 xml:space="preserve">Building on our work developing tools to effectively communicate the results of linear interactions (McCabe, Kim &amp; King, </w:delText>
        </w:r>
        <w:r w:rsidRPr="00CB29B0" w:rsidDel="003F699C">
          <w:rPr>
            <w:rFonts w:ascii="Times New Roman" w:hAnsi="Times New Roman" w:cs="Times New Roman"/>
            <w:i/>
            <w:iCs/>
            <w:sz w:val="24"/>
            <w:szCs w:val="24"/>
          </w:rPr>
          <w:delText>in press</w:delText>
        </w:r>
        <w:r w:rsidRPr="00CB29B0" w:rsidDel="003F699C">
          <w:rPr>
            <w:rFonts w:ascii="Times New Roman" w:hAnsi="Times New Roman" w:cs="Times New Roman"/>
            <w:sz w:val="24"/>
            <w:szCs w:val="24"/>
          </w:rPr>
          <w:delText>),</w:delText>
        </w:r>
      </w:del>
      <w:ins w:id="36" w:author="Connor McCabe" w:date="2018-04-08T11:03:00Z">
        <w:r w:rsidR="003F699C">
          <w:rPr>
            <w:rFonts w:ascii="Times New Roman" w:hAnsi="Times New Roman" w:cs="Times New Roman"/>
            <w:sz w:val="24"/>
            <w:szCs w:val="24"/>
          </w:rPr>
          <w:t>T</w:t>
        </w:r>
      </w:ins>
      <w:del w:id="37" w:author="Connor McCabe" w:date="2018-04-08T11:03:00Z">
        <w:r w:rsidRPr="00CB29B0" w:rsidDel="003F699C">
          <w:rPr>
            <w:rFonts w:ascii="Times New Roman" w:hAnsi="Times New Roman" w:cs="Times New Roman"/>
            <w:sz w:val="24"/>
            <w:szCs w:val="24"/>
          </w:rPr>
          <w:delText xml:space="preserve"> t</w:delText>
        </w:r>
      </w:del>
      <w:r w:rsidRPr="00CB29B0">
        <w:rPr>
          <w:rFonts w:ascii="Times New Roman" w:hAnsi="Times New Roman" w:cs="Times New Roman"/>
          <w:sz w:val="24"/>
          <w:szCs w:val="24"/>
        </w:rPr>
        <w:t>he goal of the current manuscript is to provide a tutorial on interpret</w:t>
      </w:r>
      <w:r w:rsidR="000E3A97" w:rsidRPr="00CB29B0">
        <w:rPr>
          <w:rFonts w:ascii="Times New Roman" w:hAnsi="Times New Roman" w:cs="Times New Roman"/>
          <w:sz w:val="24"/>
          <w:szCs w:val="24"/>
        </w:rPr>
        <w:t>ing</w:t>
      </w:r>
      <w:r w:rsidRPr="00CB29B0">
        <w:rPr>
          <w:rFonts w:ascii="Times New Roman" w:hAnsi="Times New Roman" w:cs="Times New Roman"/>
          <w:sz w:val="24"/>
          <w:szCs w:val="24"/>
        </w:rPr>
        <w:t xml:space="preserve"> model coefficients from binary and count models. </w:t>
      </w:r>
      <w:ins w:id="38" w:author="Connor McCabe" w:date="2018-04-08T11:08:00Z">
        <w:r w:rsidR="00F358C7">
          <w:rPr>
            <w:rFonts w:ascii="Times New Roman" w:hAnsi="Times New Roman" w:cs="Times New Roman"/>
            <w:sz w:val="24"/>
            <w:szCs w:val="24"/>
          </w:rPr>
          <w:t xml:space="preserve">These recommendations include computing </w:t>
        </w:r>
      </w:ins>
      <w:ins w:id="39" w:author="Connor McCabe" w:date="2018-04-08T11:12:00Z">
        <w:r w:rsidR="009E0929">
          <w:rPr>
            <w:rFonts w:ascii="Times New Roman" w:hAnsi="Times New Roman" w:cs="Times New Roman"/>
            <w:sz w:val="24"/>
            <w:szCs w:val="24"/>
          </w:rPr>
          <w:t xml:space="preserve">and interpreting </w:t>
        </w:r>
      </w:ins>
      <w:ins w:id="40" w:author="Connor McCabe" w:date="2018-04-08T11:08:00Z">
        <w:r w:rsidR="00F358C7">
          <w:rPr>
            <w:rFonts w:ascii="Times New Roman" w:hAnsi="Times New Roman" w:cs="Times New Roman"/>
            <w:sz w:val="24"/>
            <w:szCs w:val="24"/>
          </w:rPr>
          <w:t>quan</w:t>
        </w:r>
      </w:ins>
      <w:ins w:id="41" w:author="Connor McCabe" w:date="2018-04-08T11:10:00Z">
        <w:r w:rsidR="009E0929">
          <w:rPr>
            <w:rFonts w:ascii="Times New Roman" w:hAnsi="Times New Roman" w:cs="Times New Roman"/>
            <w:sz w:val="24"/>
            <w:szCs w:val="24"/>
          </w:rPr>
          <w:t>tities of substantive interest produced by these models (such as predicted probabilities and counts), considering the effects of covariates</w:t>
        </w:r>
      </w:ins>
      <w:ins w:id="42" w:author="Connor McCabe" w:date="2018-04-08T11:14:00Z">
        <w:r w:rsidR="009E0929">
          <w:rPr>
            <w:rFonts w:ascii="Times New Roman" w:hAnsi="Times New Roman" w:cs="Times New Roman"/>
            <w:sz w:val="24"/>
            <w:szCs w:val="24"/>
          </w:rPr>
          <w:t xml:space="preserve"> included within these models</w:t>
        </w:r>
      </w:ins>
      <w:ins w:id="43" w:author="Connor McCabe" w:date="2018-04-08T11:10:00Z">
        <w:r w:rsidR="009E092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4" w:author="Connor McCabe" w:date="2018-04-08T11:13:00Z">
        <w:r w:rsidR="009E0929">
          <w:rPr>
            <w:rFonts w:ascii="Times New Roman" w:hAnsi="Times New Roman" w:cs="Times New Roman"/>
            <w:sz w:val="24"/>
            <w:szCs w:val="24"/>
          </w:rPr>
          <w:t xml:space="preserve">that alter the substantive interpretation of these values, and creating visual displays </w:t>
        </w:r>
      </w:ins>
      <w:ins w:id="45" w:author="Connor McCabe" w:date="2018-04-08T11:14:00Z">
        <w:r w:rsidR="009E0929">
          <w:rPr>
            <w:rFonts w:ascii="Times New Roman" w:hAnsi="Times New Roman" w:cs="Times New Roman"/>
            <w:sz w:val="24"/>
            <w:szCs w:val="24"/>
          </w:rPr>
          <w:t xml:space="preserve">that better communicate the results of these models. </w:t>
        </w:r>
      </w:ins>
      <w:ins w:id="46" w:author="Connor McCabe" w:date="2018-04-08T11:15:00Z">
        <w:r w:rsidR="009E0929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del w:id="47" w:author="Connor McCabe" w:date="2018-04-08T11:15:00Z">
        <w:r w:rsidRPr="00CB29B0" w:rsidDel="009E0929">
          <w:rPr>
            <w:rFonts w:ascii="Times New Roman" w:hAnsi="Times New Roman" w:cs="Times New Roman"/>
            <w:sz w:val="24"/>
            <w:szCs w:val="24"/>
          </w:rPr>
          <w:delText xml:space="preserve">We provide recommendations for interpretation and visual displays, and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introduce a free and easy to use web application allowing researchers to display model results in an eas</w:t>
      </w:r>
      <w:r w:rsidR="000E3A97" w:rsidRPr="00CB29B0">
        <w:rPr>
          <w:rFonts w:ascii="Times New Roman" w:hAnsi="Times New Roman" w:cs="Times New Roman"/>
          <w:sz w:val="24"/>
          <w:szCs w:val="24"/>
        </w:rPr>
        <w:t>y-to-understand</w:t>
      </w:r>
      <w:r w:rsidRPr="00CB29B0">
        <w:rPr>
          <w:rFonts w:ascii="Times New Roman" w:hAnsi="Times New Roman" w:cs="Times New Roman"/>
          <w:sz w:val="24"/>
          <w:szCs w:val="24"/>
        </w:rPr>
        <w:t xml:space="preserve"> format.</w:t>
      </w:r>
    </w:p>
    <w:sectPr w:rsidR="001F2104" w:rsidRPr="00C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Connor McCabe" w:date="2018-04-08T11:02:00Z" w:initials="CM">
    <w:p w14:paraId="6B934E40" w14:textId="0FA2E730" w:rsidR="003F699C" w:rsidRDefault="003F699C">
      <w:pPr>
        <w:pStyle w:val="CommentText"/>
      </w:pPr>
      <w:r>
        <w:rPr>
          <w:rStyle w:val="CommentReference"/>
        </w:rPr>
        <w:annotationRef/>
      </w:r>
      <w:r>
        <w:t>Though I think this is important to include somewhere in the paper, I’m not sure this is the main “thrust” of our paper. Might want to take this 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934E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934E40" w16cid:durableId="1E7896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2E19BF"/>
    <w:rsid w:val="00357B67"/>
    <w:rsid w:val="003F699C"/>
    <w:rsid w:val="004864FD"/>
    <w:rsid w:val="00676500"/>
    <w:rsid w:val="00706A6F"/>
    <w:rsid w:val="00754C0D"/>
    <w:rsid w:val="007F14F7"/>
    <w:rsid w:val="009E0929"/>
    <w:rsid w:val="00A3301C"/>
    <w:rsid w:val="00CB29B0"/>
    <w:rsid w:val="00CC56B2"/>
    <w:rsid w:val="00DE1583"/>
    <w:rsid w:val="00EB651B"/>
    <w:rsid w:val="00F358C7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01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1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69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9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9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9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9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A. Halvorson</cp:lastModifiedBy>
  <cp:revision>2</cp:revision>
  <dcterms:created xsi:type="dcterms:W3CDTF">2018-04-11T21:13:00Z</dcterms:created>
  <dcterms:modified xsi:type="dcterms:W3CDTF">2018-04-11T21:13:00Z</dcterms:modified>
</cp:coreProperties>
</file>